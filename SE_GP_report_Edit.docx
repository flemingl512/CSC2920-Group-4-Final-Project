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4B0E" w14:textId="0F520096" w:rsidR="00906586" w:rsidRDefault="00B774BA" w:rsidP="00B774BA">
      <w:pPr>
        <w:tabs>
          <w:tab w:val="left" w:pos="4140"/>
        </w:tabs>
        <w:jc w:val="center"/>
        <w:rPr>
          <w:rFonts w:ascii="Times New Roman" w:hAnsi="Times New Roman" w:cs="Times New Roman"/>
          <w:b/>
          <w:sz w:val="28"/>
          <w:szCs w:val="28"/>
        </w:rPr>
      </w:pPr>
      <w:r>
        <w:rPr>
          <w:rFonts w:ascii="Times New Roman" w:hAnsi="Times New Roman" w:cs="Times New Roman"/>
          <w:b/>
          <w:sz w:val="28"/>
          <w:szCs w:val="28"/>
        </w:rPr>
        <w:t>CSC 2920 Software Engineering Report</w:t>
      </w:r>
    </w:p>
    <w:p w14:paraId="4022A3D5" w14:textId="2A853AB5" w:rsidR="00B774BA" w:rsidRDefault="00B774BA" w:rsidP="00B774BA">
      <w:pPr>
        <w:tabs>
          <w:tab w:val="left" w:pos="4140"/>
        </w:tabs>
        <w:jc w:val="center"/>
        <w:rPr>
          <w:rFonts w:ascii="Times New Roman" w:hAnsi="Times New Roman" w:cs="Times New Roman"/>
          <w:b/>
          <w:sz w:val="28"/>
          <w:szCs w:val="28"/>
        </w:rPr>
      </w:pPr>
      <w:r>
        <w:rPr>
          <w:rFonts w:ascii="Times New Roman" w:hAnsi="Times New Roman" w:cs="Times New Roman"/>
          <w:b/>
          <w:sz w:val="28"/>
          <w:szCs w:val="28"/>
        </w:rPr>
        <w:t>11/</w:t>
      </w:r>
      <w:r w:rsidR="00FF4E35">
        <w:rPr>
          <w:rFonts w:ascii="Times New Roman" w:hAnsi="Times New Roman" w:cs="Times New Roman"/>
          <w:b/>
          <w:sz w:val="28"/>
          <w:szCs w:val="28"/>
        </w:rPr>
        <w:t>1</w:t>
      </w:r>
      <w:r w:rsidR="00623A01">
        <w:rPr>
          <w:rFonts w:ascii="Times New Roman" w:hAnsi="Times New Roman" w:cs="Times New Roman"/>
          <w:b/>
          <w:sz w:val="28"/>
          <w:szCs w:val="28"/>
        </w:rPr>
        <w:t>9</w:t>
      </w:r>
      <w:r>
        <w:rPr>
          <w:rFonts w:ascii="Times New Roman" w:hAnsi="Times New Roman" w:cs="Times New Roman"/>
          <w:b/>
          <w:sz w:val="28"/>
          <w:szCs w:val="28"/>
        </w:rPr>
        <w:t>/2019</w:t>
      </w:r>
    </w:p>
    <w:p w14:paraId="5C7FF696" w14:textId="658CD8B6" w:rsidR="00B774BA" w:rsidRDefault="00B774BA" w:rsidP="00B774BA">
      <w:pPr>
        <w:tabs>
          <w:tab w:val="left" w:pos="4140"/>
        </w:tabs>
        <w:jc w:val="center"/>
        <w:rPr>
          <w:rFonts w:ascii="Times New Roman" w:hAnsi="Times New Roman" w:cs="Times New Roman"/>
          <w:b/>
          <w:sz w:val="28"/>
          <w:szCs w:val="28"/>
        </w:rPr>
      </w:pPr>
      <w:r>
        <w:rPr>
          <w:rFonts w:ascii="Times New Roman" w:hAnsi="Times New Roman" w:cs="Times New Roman"/>
          <w:b/>
          <w:sz w:val="28"/>
          <w:szCs w:val="28"/>
        </w:rPr>
        <w:t>Scheduling Application</w:t>
      </w:r>
    </w:p>
    <w:p w14:paraId="6762A930" w14:textId="6EEB24BC" w:rsidR="008C2D16" w:rsidRDefault="008C2D16" w:rsidP="00B774BA">
      <w:pPr>
        <w:tabs>
          <w:tab w:val="left" w:pos="4140"/>
        </w:tabs>
        <w:jc w:val="center"/>
        <w:rPr>
          <w:rFonts w:ascii="Times New Roman" w:hAnsi="Times New Roman" w:cs="Times New Roman"/>
          <w:b/>
          <w:sz w:val="28"/>
          <w:szCs w:val="28"/>
        </w:rPr>
      </w:pPr>
      <w:r>
        <w:rPr>
          <w:rFonts w:ascii="Times New Roman" w:hAnsi="Times New Roman" w:cs="Times New Roman"/>
          <w:b/>
          <w:sz w:val="28"/>
          <w:szCs w:val="28"/>
        </w:rPr>
        <w:t>Group #4</w:t>
      </w:r>
    </w:p>
    <w:tbl>
      <w:tblPr>
        <w:tblStyle w:val="TableGrid"/>
        <w:tblW w:w="0" w:type="auto"/>
        <w:tblInd w:w="2245" w:type="dxa"/>
        <w:tblLook w:val="04A0" w:firstRow="1" w:lastRow="0" w:firstColumn="1" w:lastColumn="0" w:noHBand="0" w:noVBand="1"/>
      </w:tblPr>
      <w:tblGrid>
        <w:gridCol w:w="4860"/>
      </w:tblGrid>
      <w:tr w:rsidR="00B774BA" w14:paraId="18A15911" w14:textId="77777777" w:rsidTr="00B774BA">
        <w:tc>
          <w:tcPr>
            <w:tcW w:w="4860" w:type="dxa"/>
          </w:tcPr>
          <w:p w14:paraId="7CDBD5AD" w14:textId="4BBA626B" w:rsidR="00B774BA" w:rsidRPr="00B774BA" w:rsidRDefault="00B774BA" w:rsidP="00B774BA">
            <w:pPr>
              <w:tabs>
                <w:tab w:val="left" w:pos="4140"/>
              </w:tabs>
              <w:rPr>
                <w:rFonts w:ascii="Times New Roman" w:hAnsi="Times New Roman" w:cs="Times New Roman"/>
                <w:bCs/>
                <w:sz w:val="28"/>
                <w:szCs w:val="28"/>
              </w:rPr>
            </w:pPr>
            <w:r>
              <w:rPr>
                <w:rFonts w:ascii="Times New Roman" w:hAnsi="Times New Roman" w:cs="Times New Roman"/>
                <w:bCs/>
                <w:sz w:val="28"/>
                <w:szCs w:val="28"/>
              </w:rPr>
              <w:t>Gabriel Long</w:t>
            </w:r>
          </w:p>
        </w:tc>
      </w:tr>
      <w:tr w:rsidR="00B774BA" w14:paraId="13F6E818" w14:textId="77777777" w:rsidTr="00B774BA">
        <w:tc>
          <w:tcPr>
            <w:tcW w:w="4860" w:type="dxa"/>
          </w:tcPr>
          <w:p w14:paraId="00E2B2ED" w14:textId="4F28BF7F" w:rsidR="00B774BA" w:rsidRPr="00B774BA" w:rsidRDefault="00B774BA" w:rsidP="00B774BA">
            <w:pPr>
              <w:tabs>
                <w:tab w:val="left" w:pos="4140"/>
              </w:tabs>
              <w:rPr>
                <w:rFonts w:ascii="Times New Roman" w:hAnsi="Times New Roman" w:cs="Times New Roman"/>
                <w:bCs/>
                <w:sz w:val="28"/>
                <w:szCs w:val="28"/>
              </w:rPr>
            </w:pPr>
            <w:r>
              <w:rPr>
                <w:rFonts w:ascii="Times New Roman" w:hAnsi="Times New Roman" w:cs="Times New Roman"/>
                <w:bCs/>
                <w:sz w:val="28"/>
                <w:szCs w:val="28"/>
              </w:rPr>
              <w:t>Daniel</w:t>
            </w:r>
            <w:r w:rsidR="00790AC0">
              <w:rPr>
                <w:rFonts w:ascii="Times New Roman" w:hAnsi="Times New Roman" w:cs="Times New Roman"/>
                <w:bCs/>
                <w:sz w:val="28"/>
                <w:szCs w:val="28"/>
              </w:rPr>
              <w:t xml:space="preserve"> </w:t>
            </w:r>
            <w:proofErr w:type="spellStart"/>
            <w:r w:rsidR="00790AC0">
              <w:rPr>
                <w:rFonts w:ascii="Times New Roman" w:hAnsi="Times New Roman" w:cs="Times New Roman"/>
                <w:bCs/>
                <w:sz w:val="28"/>
                <w:szCs w:val="28"/>
              </w:rPr>
              <w:t>Kakwata</w:t>
            </w:r>
            <w:proofErr w:type="spellEnd"/>
          </w:p>
        </w:tc>
      </w:tr>
      <w:tr w:rsidR="00B774BA" w14:paraId="6CD03847" w14:textId="77777777" w:rsidTr="00B774BA">
        <w:tc>
          <w:tcPr>
            <w:tcW w:w="4860" w:type="dxa"/>
          </w:tcPr>
          <w:p w14:paraId="0232AAD4" w14:textId="2F9315B8" w:rsidR="00B774BA" w:rsidRPr="00B774BA" w:rsidRDefault="00B774BA" w:rsidP="00B774BA">
            <w:pPr>
              <w:tabs>
                <w:tab w:val="left" w:pos="4140"/>
              </w:tabs>
              <w:rPr>
                <w:rFonts w:ascii="Times New Roman" w:hAnsi="Times New Roman" w:cs="Times New Roman"/>
                <w:bCs/>
                <w:sz w:val="28"/>
                <w:szCs w:val="28"/>
              </w:rPr>
            </w:pPr>
            <w:r w:rsidRPr="00B774BA">
              <w:rPr>
                <w:rFonts w:ascii="Times New Roman" w:hAnsi="Times New Roman" w:cs="Times New Roman"/>
                <w:bCs/>
                <w:sz w:val="28"/>
                <w:szCs w:val="28"/>
              </w:rPr>
              <w:t>Luke Fleming</w:t>
            </w:r>
          </w:p>
        </w:tc>
      </w:tr>
      <w:tr w:rsidR="00B774BA" w14:paraId="65666311" w14:textId="77777777" w:rsidTr="00B774BA">
        <w:tc>
          <w:tcPr>
            <w:tcW w:w="4860" w:type="dxa"/>
          </w:tcPr>
          <w:p w14:paraId="0B0BF944" w14:textId="15236007" w:rsidR="00B774BA" w:rsidRPr="00B774BA" w:rsidRDefault="00B774BA" w:rsidP="00B774BA">
            <w:pPr>
              <w:tabs>
                <w:tab w:val="left" w:pos="4140"/>
              </w:tabs>
              <w:rPr>
                <w:rFonts w:ascii="Times New Roman" w:hAnsi="Times New Roman" w:cs="Times New Roman"/>
                <w:bCs/>
                <w:sz w:val="28"/>
                <w:szCs w:val="28"/>
              </w:rPr>
            </w:pPr>
            <w:r>
              <w:rPr>
                <w:rFonts w:ascii="Times New Roman" w:hAnsi="Times New Roman" w:cs="Times New Roman"/>
                <w:bCs/>
                <w:sz w:val="28"/>
                <w:szCs w:val="28"/>
              </w:rPr>
              <w:t xml:space="preserve">Gary </w:t>
            </w:r>
            <w:r w:rsidR="003C63D6">
              <w:rPr>
                <w:rFonts w:ascii="Times New Roman" w:hAnsi="Times New Roman" w:cs="Times New Roman"/>
                <w:bCs/>
                <w:sz w:val="28"/>
                <w:szCs w:val="28"/>
              </w:rPr>
              <w:t xml:space="preserve">Locklear </w:t>
            </w:r>
          </w:p>
        </w:tc>
      </w:tr>
      <w:tr w:rsidR="00B774BA" w14:paraId="4EA8218F" w14:textId="77777777" w:rsidTr="00B774BA">
        <w:tc>
          <w:tcPr>
            <w:tcW w:w="4860" w:type="dxa"/>
          </w:tcPr>
          <w:p w14:paraId="23F37A50" w14:textId="1547E2C9" w:rsidR="00B774BA" w:rsidRPr="00B774BA" w:rsidRDefault="00B774BA" w:rsidP="00B774BA">
            <w:pPr>
              <w:tabs>
                <w:tab w:val="left" w:pos="4140"/>
              </w:tabs>
              <w:rPr>
                <w:rFonts w:ascii="Times New Roman" w:hAnsi="Times New Roman" w:cs="Times New Roman"/>
                <w:bCs/>
                <w:sz w:val="28"/>
                <w:szCs w:val="28"/>
              </w:rPr>
            </w:pPr>
            <w:r>
              <w:rPr>
                <w:rFonts w:ascii="Times New Roman" w:hAnsi="Times New Roman" w:cs="Times New Roman"/>
                <w:bCs/>
                <w:sz w:val="28"/>
                <w:szCs w:val="28"/>
              </w:rPr>
              <w:t>Logan</w:t>
            </w:r>
            <w:r w:rsidR="00790AC0">
              <w:rPr>
                <w:rFonts w:ascii="Times New Roman" w:hAnsi="Times New Roman" w:cs="Times New Roman"/>
                <w:bCs/>
                <w:sz w:val="28"/>
                <w:szCs w:val="28"/>
              </w:rPr>
              <w:t xml:space="preserve"> Craig</w:t>
            </w:r>
          </w:p>
        </w:tc>
      </w:tr>
      <w:tr w:rsidR="00B774BA" w14:paraId="0E73ABF7" w14:textId="77777777" w:rsidTr="00B774BA">
        <w:tc>
          <w:tcPr>
            <w:tcW w:w="4860" w:type="dxa"/>
          </w:tcPr>
          <w:p w14:paraId="231C4444" w14:textId="5EA16113" w:rsidR="00B774BA" w:rsidRPr="00B774BA" w:rsidRDefault="00B774BA" w:rsidP="00B774BA">
            <w:pPr>
              <w:tabs>
                <w:tab w:val="left" w:pos="4140"/>
              </w:tabs>
              <w:rPr>
                <w:rFonts w:ascii="Times New Roman" w:hAnsi="Times New Roman" w:cs="Times New Roman"/>
                <w:bCs/>
                <w:sz w:val="28"/>
                <w:szCs w:val="28"/>
              </w:rPr>
            </w:pPr>
            <w:proofErr w:type="spellStart"/>
            <w:r>
              <w:rPr>
                <w:rFonts w:ascii="Times New Roman" w:hAnsi="Times New Roman" w:cs="Times New Roman"/>
                <w:bCs/>
                <w:sz w:val="28"/>
                <w:szCs w:val="28"/>
              </w:rPr>
              <w:t>Gartrel</w:t>
            </w:r>
            <w:proofErr w:type="spellEnd"/>
            <w:r>
              <w:rPr>
                <w:rFonts w:ascii="Times New Roman" w:hAnsi="Times New Roman" w:cs="Times New Roman"/>
                <w:bCs/>
                <w:sz w:val="28"/>
                <w:szCs w:val="28"/>
              </w:rPr>
              <w:t xml:space="preserve"> Barnes</w:t>
            </w:r>
          </w:p>
        </w:tc>
      </w:tr>
    </w:tbl>
    <w:p w14:paraId="7AC26D43" w14:textId="77777777" w:rsidR="00B774BA" w:rsidRDefault="00B774BA" w:rsidP="00B774BA">
      <w:pPr>
        <w:tabs>
          <w:tab w:val="left" w:pos="4140"/>
        </w:tabs>
        <w:jc w:val="center"/>
        <w:rPr>
          <w:rFonts w:ascii="Times New Roman" w:hAnsi="Times New Roman" w:cs="Times New Roman"/>
          <w:b/>
          <w:sz w:val="28"/>
          <w:szCs w:val="28"/>
        </w:rPr>
      </w:pPr>
    </w:p>
    <w:p w14:paraId="18EFEFE5" w14:textId="77777777" w:rsidR="008C2D16" w:rsidRDefault="008C2D16" w:rsidP="00B774BA">
      <w:pPr>
        <w:spacing w:line="480" w:lineRule="auto"/>
        <w:jc w:val="center"/>
        <w:rPr>
          <w:rFonts w:ascii="Times New Roman" w:hAnsi="Times New Roman" w:cs="Times New Roman"/>
          <w:b/>
          <w:sz w:val="28"/>
          <w:szCs w:val="28"/>
        </w:rPr>
      </w:pPr>
    </w:p>
    <w:p w14:paraId="01BF093C" w14:textId="77777777" w:rsidR="008C2D16" w:rsidRDefault="008C2D16">
      <w:pPr>
        <w:spacing w:line="480" w:lineRule="auto"/>
        <w:rPr>
          <w:rFonts w:ascii="Times New Roman" w:hAnsi="Times New Roman" w:cs="Times New Roman"/>
          <w:b/>
          <w:sz w:val="28"/>
          <w:szCs w:val="28"/>
        </w:rPr>
      </w:pPr>
      <w:r>
        <w:rPr>
          <w:rFonts w:ascii="Times New Roman" w:hAnsi="Times New Roman" w:cs="Times New Roman"/>
          <w:b/>
          <w:sz w:val="28"/>
          <w:szCs w:val="28"/>
        </w:rPr>
        <w:br w:type="page"/>
      </w:r>
    </w:p>
    <w:p w14:paraId="5BD0A18F" w14:textId="77777777" w:rsidR="008C2D16" w:rsidRDefault="008C2D16" w:rsidP="00B774BA">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3E18690A" w14:textId="7B71C21A" w:rsidR="008C2D16" w:rsidRDefault="008C2D16" w:rsidP="008C2D16">
      <w:pPr>
        <w:spacing w:line="480" w:lineRule="auto"/>
        <w:rPr>
          <w:rFonts w:ascii="Times New Roman" w:hAnsi="Times New Roman" w:cs="Times New Roman"/>
          <w:b/>
          <w:sz w:val="28"/>
          <w:szCs w:val="28"/>
        </w:rPr>
      </w:pPr>
      <w:r>
        <w:rPr>
          <w:rFonts w:ascii="Times New Roman" w:hAnsi="Times New Roman" w:cs="Times New Roman"/>
          <w:b/>
          <w:sz w:val="28"/>
          <w:szCs w:val="28"/>
        </w:rPr>
        <w:t>1.Introducton</w:t>
      </w:r>
      <w:r w:rsidR="00101F4F">
        <w:rPr>
          <w:rFonts w:ascii="Times New Roman" w:hAnsi="Times New Roman" w:cs="Times New Roman"/>
          <w:b/>
          <w:sz w:val="28"/>
          <w:szCs w:val="28"/>
        </w:rPr>
        <w:t>…………………………………………………………………….</w:t>
      </w:r>
      <w:r w:rsidR="00425F2A">
        <w:rPr>
          <w:rFonts w:ascii="Times New Roman" w:hAnsi="Times New Roman" w:cs="Times New Roman"/>
          <w:b/>
          <w:sz w:val="28"/>
          <w:szCs w:val="28"/>
        </w:rPr>
        <w:t>1</w:t>
      </w:r>
    </w:p>
    <w:p w14:paraId="68DB4239" w14:textId="6FEABEC4" w:rsidR="008C2D16" w:rsidRPr="008C2D16" w:rsidRDefault="008C2D16" w:rsidP="008C2D16">
      <w:pPr>
        <w:spacing w:line="480" w:lineRule="auto"/>
        <w:rPr>
          <w:rFonts w:ascii="Times New Roman" w:hAnsi="Times New Roman" w:cs="Times New Roman"/>
          <w:sz w:val="28"/>
          <w:szCs w:val="28"/>
        </w:rPr>
      </w:pPr>
      <w:r>
        <w:rPr>
          <w:rFonts w:ascii="Times New Roman" w:hAnsi="Times New Roman" w:cs="Times New Roman"/>
          <w:b/>
          <w:sz w:val="28"/>
          <w:szCs w:val="28"/>
        </w:rPr>
        <w:t xml:space="preserve">1.1. </w:t>
      </w:r>
      <w:r>
        <w:rPr>
          <w:rFonts w:ascii="Times New Roman" w:hAnsi="Times New Roman" w:cs="Times New Roman"/>
          <w:sz w:val="28"/>
          <w:szCs w:val="28"/>
        </w:rPr>
        <w:t>Project overview</w:t>
      </w:r>
      <w:r w:rsidR="00101F4F">
        <w:rPr>
          <w:rFonts w:ascii="Times New Roman" w:hAnsi="Times New Roman" w:cs="Times New Roman"/>
          <w:sz w:val="28"/>
          <w:szCs w:val="28"/>
        </w:rPr>
        <w:t>…………………………………………………………</w:t>
      </w:r>
      <w:proofErr w:type="gramStart"/>
      <w:r w:rsidR="00101F4F">
        <w:rPr>
          <w:rFonts w:ascii="Times New Roman" w:hAnsi="Times New Roman" w:cs="Times New Roman"/>
          <w:sz w:val="28"/>
          <w:szCs w:val="28"/>
        </w:rPr>
        <w:t>…..</w:t>
      </w:r>
      <w:proofErr w:type="gramEnd"/>
      <w:r w:rsidR="004938DE">
        <w:rPr>
          <w:rFonts w:ascii="Times New Roman" w:hAnsi="Times New Roman" w:cs="Times New Roman"/>
          <w:sz w:val="28"/>
          <w:szCs w:val="28"/>
        </w:rPr>
        <w:t>1</w:t>
      </w:r>
    </w:p>
    <w:p w14:paraId="4C796EC6" w14:textId="3186ABAB" w:rsidR="008C2D16" w:rsidRPr="008C2D16" w:rsidRDefault="008C2D16" w:rsidP="008C2D16">
      <w:pPr>
        <w:spacing w:line="480" w:lineRule="auto"/>
        <w:rPr>
          <w:rFonts w:ascii="Times New Roman" w:hAnsi="Times New Roman" w:cs="Times New Roman"/>
          <w:sz w:val="28"/>
          <w:szCs w:val="28"/>
        </w:rPr>
      </w:pPr>
      <w:r>
        <w:rPr>
          <w:rFonts w:ascii="Times New Roman" w:hAnsi="Times New Roman" w:cs="Times New Roman"/>
          <w:b/>
          <w:sz w:val="28"/>
          <w:szCs w:val="28"/>
        </w:rPr>
        <w:t xml:space="preserve">1.2. </w:t>
      </w:r>
      <w:r>
        <w:rPr>
          <w:rFonts w:ascii="Times New Roman" w:hAnsi="Times New Roman" w:cs="Times New Roman"/>
          <w:sz w:val="28"/>
          <w:szCs w:val="28"/>
        </w:rPr>
        <w:t xml:space="preserve">Problem </w:t>
      </w:r>
      <w:r w:rsidR="00101F4F">
        <w:rPr>
          <w:rFonts w:ascii="Times New Roman" w:hAnsi="Times New Roman" w:cs="Times New Roman"/>
          <w:sz w:val="28"/>
          <w:szCs w:val="28"/>
        </w:rPr>
        <w:t>Statement………………………………………………………</w:t>
      </w:r>
      <w:proofErr w:type="gramStart"/>
      <w:r w:rsidR="00101F4F">
        <w:rPr>
          <w:rFonts w:ascii="Times New Roman" w:hAnsi="Times New Roman" w:cs="Times New Roman"/>
          <w:sz w:val="28"/>
          <w:szCs w:val="28"/>
        </w:rPr>
        <w:t>…..</w:t>
      </w:r>
      <w:proofErr w:type="gramEnd"/>
      <w:r w:rsidR="004938DE">
        <w:rPr>
          <w:rFonts w:ascii="Times New Roman" w:hAnsi="Times New Roman" w:cs="Times New Roman"/>
          <w:sz w:val="28"/>
          <w:szCs w:val="28"/>
        </w:rPr>
        <w:t>1</w:t>
      </w:r>
    </w:p>
    <w:p w14:paraId="41B33D50" w14:textId="12818284" w:rsidR="008C2D16" w:rsidRPr="00101F4F" w:rsidRDefault="008C2D16" w:rsidP="008C2D16">
      <w:pPr>
        <w:spacing w:line="480" w:lineRule="auto"/>
        <w:rPr>
          <w:rFonts w:ascii="Times New Roman" w:hAnsi="Times New Roman" w:cs="Times New Roman"/>
          <w:sz w:val="28"/>
          <w:szCs w:val="28"/>
        </w:rPr>
      </w:pPr>
      <w:r>
        <w:rPr>
          <w:rFonts w:ascii="Times New Roman" w:hAnsi="Times New Roman" w:cs="Times New Roman"/>
          <w:b/>
          <w:sz w:val="28"/>
          <w:szCs w:val="28"/>
        </w:rPr>
        <w:t>1.3.</w:t>
      </w:r>
      <w:r w:rsidR="000272F1">
        <w:rPr>
          <w:rFonts w:ascii="Times New Roman" w:hAnsi="Times New Roman" w:cs="Times New Roman"/>
          <w:b/>
          <w:sz w:val="28"/>
          <w:szCs w:val="28"/>
        </w:rPr>
        <w:t xml:space="preserve"> </w:t>
      </w:r>
      <w:r w:rsidR="00101F4F">
        <w:rPr>
          <w:rFonts w:ascii="Times New Roman" w:hAnsi="Times New Roman" w:cs="Times New Roman"/>
          <w:sz w:val="28"/>
          <w:szCs w:val="28"/>
        </w:rPr>
        <w:t>Project deliverables………………………………………………………</w:t>
      </w:r>
      <w:proofErr w:type="gramStart"/>
      <w:r w:rsidR="00101F4F">
        <w:rPr>
          <w:rFonts w:ascii="Times New Roman" w:hAnsi="Times New Roman" w:cs="Times New Roman"/>
          <w:sz w:val="28"/>
          <w:szCs w:val="28"/>
        </w:rPr>
        <w:t>…..</w:t>
      </w:r>
      <w:proofErr w:type="gramEnd"/>
      <w:r w:rsidR="004938DE">
        <w:rPr>
          <w:rFonts w:ascii="Times New Roman" w:hAnsi="Times New Roman" w:cs="Times New Roman"/>
          <w:sz w:val="28"/>
          <w:szCs w:val="28"/>
        </w:rPr>
        <w:t>1</w:t>
      </w:r>
    </w:p>
    <w:p w14:paraId="6A565D38" w14:textId="6C255F80" w:rsidR="008C2D16" w:rsidRDefault="008C2D16" w:rsidP="008C2D16">
      <w:pPr>
        <w:spacing w:line="480" w:lineRule="auto"/>
        <w:rPr>
          <w:rFonts w:ascii="Times New Roman" w:hAnsi="Times New Roman" w:cs="Times New Roman"/>
          <w:b/>
          <w:sz w:val="28"/>
          <w:szCs w:val="28"/>
        </w:rPr>
      </w:pPr>
      <w:r>
        <w:rPr>
          <w:rFonts w:ascii="Times New Roman" w:hAnsi="Times New Roman" w:cs="Times New Roman"/>
          <w:b/>
          <w:sz w:val="28"/>
          <w:szCs w:val="28"/>
        </w:rPr>
        <w:t>2.</w:t>
      </w:r>
      <w:r w:rsidR="00101F4F">
        <w:rPr>
          <w:rFonts w:ascii="Times New Roman" w:hAnsi="Times New Roman" w:cs="Times New Roman"/>
          <w:b/>
          <w:sz w:val="28"/>
          <w:szCs w:val="28"/>
        </w:rPr>
        <w:t>Project Management Plan……………………………………………………</w:t>
      </w:r>
      <w:r w:rsidR="004938DE">
        <w:rPr>
          <w:rFonts w:ascii="Times New Roman" w:hAnsi="Times New Roman" w:cs="Times New Roman"/>
          <w:b/>
          <w:sz w:val="28"/>
          <w:szCs w:val="28"/>
        </w:rPr>
        <w:t>2</w:t>
      </w:r>
    </w:p>
    <w:p w14:paraId="6258FEE4" w14:textId="1AD15EA0" w:rsidR="00101F4F" w:rsidRPr="00101F4F" w:rsidRDefault="008C2D16" w:rsidP="00101F4F">
      <w:pPr>
        <w:spacing w:line="480" w:lineRule="auto"/>
        <w:rPr>
          <w:rFonts w:ascii="Times New Roman" w:hAnsi="Times New Roman" w:cs="Times New Roman"/>
          <w:sz w:val="28"/>
          <w:szCs w:val="28"/>
        </w:rPr>
      </w:pPr>
      <w:r>
        <w:rPr>
          <w:rFonts w:ascii="Times New Roman" w:hAnsi="Times New Roman" w:cs="Times New Roman"/>
          <w:b/>
          <w:sz w:val="28"/>
          <w:szCs w:val="28"/>
        </w:rPr>
        <w:t>2.1.</w:t>
      </w:r>
      <w:r w:rsidR="00101F4F" w:rsidRPr="00101F4F">
        <w:rPr>
          <w:rFonts w:eastAsia="Times New Roman" w:cstheme="minorHAnsi"/>
          <w:color w:val="FF0000"/>
          <w:sz w:val="24"/>
          <w:szCs w:val="24"/>
        </w:rPr>
        <w:t xml:space="preserve"> </w:t>
      </w:r>
      <w:r w:rsidR="00101F4F" w:rsidRPr="00101F4F">
        <w:rPr>
          <w:rFonts w:ascii="Times New Roman" w:hAnsi="Times New Roman" w:cs="Times New Roman"/>
          <w:sz w:val="28"/>
          <w:szCs w:val="28"/>
        </w:rPr>
        <w:t>Project organization</w:t>
      </w:r>
      <w:r w:rsidR="00101F4F">
        <w:rPr>
          <w:rFonts w:ascii="Times New Roman" w:hAnsi="Times New Roman" w:cs="Times New Roman"/>
          <w:sz w:val="28"/>
          <w:szCs w:val="28"/>
        </w:rPr>
        <w:t>…………………………………………………………</w:t>
      </w:r>
      <w:r w:rsidR="004938DE">
        <w:rPr>
          <w:rFonts w:ascii="Times New Roman" w:hAnsi="Times New Roman" w:cs="Times New Roman"/>
          <w:sz w:val="28"/>
          <w:szCs w:val="28"/>
        </w:rPr>
        <w:t>2</w:t>
      </w:r>
    </w:p>
    <w:p w14:paraId="0B375563" w14:textId="2D68FB8C" w:rsidR="00101F4F" w:rsidRPr="00101F4F" w:rsidRDefault="00101F4F" w:rsidP="00101F4F">
      <w:pPr>
        <w:spacing w:line="480" w:lineRule="auto"/>
        <w:rPr>
          <w:rFonts w:ascii="Times New Roman" w:hAnsi="Times New Roman" w:cs="Times New Roman"/>
          <w:sz w:val="28"/>
          <w:szCs w:val="28"/>
        </w:rPr>
      </w:pPr>
      <w:r w:rsidRPr="00101F4F">
        <w:rPr>
          <w:rFonts w:ascii="Times New Roman" w:hAnsi="Times New Roman" w:cs="Times New Roman"/>
          <w:b/>
          <w:sz w:val="28"/>
          <w:szCs w:val="28"/>
        </w:rPr>
        <w:t>2.2</w:t>
      </w:r>
      <w:r>
        <w:rPr>
          <w:rFonts w:ascii="Times New Roman" w:hAnsi="Times New Roman" w:cs="Times New Roman"/>
          <w:b/>
          <w:sz w:val="28"/>
          <w:szCs w:val="28"/>
        </w:rPr>
        <w:t>.</w:t>
      </w:r>
      <w:r w:rsidRPr="00101F4F">
        <w:rPr>
          <w:rFonts w:ascii="Times New Roman" w:hAnsi="Times New Roman" w:cs="Times New Roman"/>
          <w:sz w:val="28"/>
          <w:szCs w:val="28"/>
        </w:rPr>
        <w:t xml:space="preserve"> Process Model</w:t>
      </w:r>
      <w:r w:rsidRPr="00101F4F">
        <w:rPr>
          <w:rFonts w:ascii="Times New Roman" w:hAnsi="Times New Roman" w:cs="Times New Roman"/>
          <w:sz w:val="28"/>
          <w:szCs w:val="28"/>
        </w:rPr>
        <w:tab/>
      </w:r>
      <w:r>
        <w:rPr>
          <w:rFonts w:ascii="Times New Roman" w:hAnsi="Times New Roman" w:cs="Times New Roman"/>
          <w:sz w:val="28"/>
          <w:szCs w:val="28"/>
        </w:rPr>
        <w:t>………………………………………………………………</w:t>
      </w:r>
      <w:r w:rsidR="004938DE">
        <w:rPr>
          <w:rFonts w:ascii="Times New Roman" w:hAnsi="Times New Roman" w:cs="Times New Roman"/>
          <w:sz w:val="28"/>
          <w:szCs w:val="28"/>
        </w:rPr>
        <w:t>3</w:t>
      </w:r>
    </w:p>
    <w:p w14:paraId="631E3B30" w14:textId="6891C81D" w:rsidR="008C2D16" w:rsidRPr="00101F4F" w:rsidRDefault="00101F4F" w:rsidP="008C2D16">
      <w:pPr>
        <w:spacing w:line="480" w:lineRule="auto"/>
        <w:rPr>
          <w:rFonts w:ascii="Times New Roman" w:hAnsi="Times New Roman" w:cs="Times New Roman"/>
          <w:sz w:val="28"/>
          <w:szCs w:val="28"/>
        </w:rPr>
      </w:pPr>
      <w:r w:rsidRPr="00101F4F">
        <w:rPr>
          <w:rFonts w:ascii="Times New Roman" w:hAnsi="Times New Roman" w:cs="Times New Roman"/>
          <w:b/>
          <w:sz w:val="28"/>
          <w:szCs w:val="28"/>
        </w:rPr>
        <w:t>2.3</w:t>
      </w:r>
      <w:r>
        <w:rPr>
          <w:rFonts w:ascii="Times New Roman" w:hAnsi="Times New Roman" w:cs="Times New Roman"/>
          <w:b/>
          <w:sz w:val="28"/>
          <w:szCs w:val="28"/>
        </w:rPr>
        <w:t>.</w:t>
      </w:r>
      <w:r w:rsidRPr="00101F4F">
        <w:rPr>
          <w:rFonts w:ascii="Times New Roman" w:hAnsi="Times New Roman" w:cs="Times New Roman"/>
          <w:sz w:val="28"/>
          <w:szCs w:val="28"/>
        </w:rPr>
        <w:t xml:space="preserve"> Schedule</w:t>
      </w:r>
      <w:r>
        <w:rPr>
          <w:rFonts w:ascii="Times New Roman" w:hAnsi="Times New Roman" w:cs="Times New Roman"/>
          <w:sz w:val="28"/>
          <w:szCs w:val="28"/>
        </w:rPr>
        <w:t>…………………………………………………………………….</w:t>
      </w:r>
      <w:r w:rsidR="004938DE">
        <w:rPr>
          <w:rFonts w:ascii="Times New Roman" w:hAnsi="Times New Roman" w:cs="Times New Roman"/>
          <w:sz w:val="28"/>
          <w:szCs w:val="28"/>
        </w:rPr>
        <w:t>4</w:t>
      </w:r>
      <w:r w:rsidRPr="00101F4F">
        <w:rPr>
          <w:rFonts w:ascii="Times New Roman" w:hAnsi="Times New Roman" w:cs="Times New Roman"/>
          <w:sz w:val="28"/>
          <w:szCs w:val="28"/>
        </w:rPr>
        <w:tab/>
      </w:r>
    </w:p>
    <w:p w14:paraId="57AB58E6" w14:textId="729F12A1"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3. Requirement Specifications</w:t>
      </w:r>
      <w:r w:rsidRPr="00101F4F">
        <w:rPr>
          <w:rFonts w:ascii="Times New Roman" w:hAnsi="Times New Roman" w:cs="Times New Roman"/>
          <w:b/>
          <w:sz w:val="28"/>
          <w:szCs w:val="28"/>
        </w:rPr>
        <w:tab/>
      </w:r>
      <w:r>
        <w:rPr>
          <w:rFonts w:ascii="Times New Roman" w:hAnsi="Times New Roman" w:cs="Times New Roman"/>
          <w:b/>
          <w:sz w:val="28"/>
          <w:szCs w:val="28"/>
        </w:rPr>
        <w:t>…………………………………………………</w:t>
      </w:r>
      <w:r w:rsidR="004938DE">
        <w:rPr>
          <w:rFonts w:ascii="Times New Roman" w:hAnsi="Times New Roman" w:cs="Times New Roman"/>
          <w:b/>
          <w:sz w:val="28"/>
          <w:szCs w:val="28"/>
        </w:rPr>
        <w:t>5</w:t>
      </w:r>
    </w:p>
    <w:p w14:paraId="637E5288" w14:textId="3870B16D"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3.1 </w:t>
      </w:r>
      <w:r w:rsidRPr="00101F4F">
        <w:rPr>
          <w:rFonts w:ascii="Times New Roman" w:hAnsi="Times New Roman" w:cs="Times New Roman"/>
          <w:sz w:val="28"/>
          <w:szCs w:val="28"/>
        </w:rPr>
        <w:t>Overall requirement specifications</w:t>
      </w:r>
      <w:r w:rsidRPr="00101F4F">
        <w:rPr>
          <w:rFonts w:ascii="Times New Roman" w:hAnsi="Times New Roman" w:cs="Times New Roman"/>
          <w:sz w:val="28"/>
          <w:szCs w:val="28"/>
        </w:rPr>
        <w:tab/>
      </w:r>
      <w:r>
        <w:rPr>
          <w:rFonts w:ascii="Times New Roman" w:hAnsi="Times New Roman" w:cs="Times New Roman"/>
          <w:sz w:val="28"/>
          <w:szCs w:val="28"/>
        </w:rPr>
        <w:t>………………………………………….</w:t>
      </w:r>
      <w:r w:rsidR="004938DE">
        <w:rPr>
          <w:rFonts w:ascii="Times New Roman" w:hAnsi="Times New Roman" w:cs="Times New Roman"/>
          <w:sz w:val="28"/>
          <w:szCs w:val="28"/>
        </w:rPr>
        <w:t>5</w:t>
      </w:r>
    </w:p>
    <w:p w14:paraId="00312997" w14:textId="088A80B0"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3.2 </w:t>
      </w:r>
      <w:r w:rsidRPr="00101F4F">
        <w:rPr>
          <w:rFonts w:ascii="Times New Roman" w:hAnsi="Times New Roman" w:cs="Times New Roman"/>
          <w:sz w:val="28"/>
          <w:szCs w:val="28"/>
        </w:rPr>
        <w:t>Use Cases</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4938DE">
        <w:rPr>
          <w:rFonts w:ascii="Times New Roman" w:hAnsi="Times New Roman" w:cs="Times New Roman"/>
          <w:sz w:val="28"/>
          <w:szCs w:val="28"/>
        </w:rPr>
        <w:t>6-8</w:t>
      </w:r>
    </w:p>
    <w:p w14:paraId="791534D5" w14:textId="07A8523C"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3.3 </w:t>
      </w:r>
      <w:r w:rsidRPr="00101F4F">
        <w:rPr>
          <w:rFonts w:ascii="Times New Roman" w:hAnsi="Times New Roman" w:cs="Times New Roman"/>
          <w:sz w:val="28"/>
          <w:szCs w:val="28"/>
        </w:rPr>
        <w:t>Functional requirements</w:t>
      </w:r>
      <w:r>
        <w:rPr>
          <w:rFonts w:ascii="Times New Roman" w:hAnsi="Times New Roman" w:cs="Times New Roman"/>
          <w:sz w:val="28"/>
          <w:szCs w:val="28"/>
        </w:rPr>
        <w:t>…………………………………………………….</w:t>
      </w:r>
      <w:r w:rsidR="004938DE">
        <w:rPr>
          <w:rFonts w:ascii="Times New Roman" w:hAnsi="Times New Roman" w:cs="Times New Roman"/>
          <w:sz w:val="28"/>
          <w:szCs w:val="28"/>
        </w:rPr>
        <w:t>9</w:t>
      </w:r>
    </w:p>
    <w:p w14:paraId="15F5E99D" w14:textId="0368DDAB" w:rsidR="00101F4F" w:rsidRDefault="00101F4F" w:rsidP="008C2D16">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3.4 </w:t>
      </w:r>
      <w:r w:rsidRPr="00101F4F">
        <w:rPr>
          <w:rFonts w:ascii="Times New Roman" w:hAnsi="Times New Roman" w:cs="Times New Roman"/>
          <w:sz w:val="28"/>
          <w:szCs w:val="28"/>
        </w:rPr>
        <w:t>Non-functional requirements</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4938DE">
        <w:rPr>
          <w:rFonts w:ascii="Times New Roman" w:hAnsi="Times New Roman" w:cs="Times New Roman"/>
          <w:sz w:val="28"/>
          <w:szCs w:val="28"/>
        </w:rPr>
        <w:t>9</w:t>
      </w:r>
    </w:p>
    <w:p w14:paraId="4D749B51" w14:textId="018A6118"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4.</w:t>
      </w:r>
      <w:r w:rsidRPr="00101F4F">
        <w:rPr>
          <w:rFonts w:ascii="Times New Roman" w:hAnsi="Times New Roman" w:cs="Times New Roman"/>
          <w:sz w:val="28"/>
          <w:szCs w:val="28"/>
        </w:rPr>
        <w:t xml:space="preserve"> </w:t>
      </w:r>
      <w:r w:rsidRPr="00101F4F">
        <w:rPr>
          <w:rFonts w:ascii="Times New Roman" w:hAnsi="Times New Roman" w:cs="Times New Roman"/>
          <w:b/>
          <w:sz w:val="28"/>
          <w:szCs w:val="28"/>
        </w:rPr>
        <w:t>Design</w:t>
      </w:r>
      <w:r w:rsidR="000272F1">
        <w:rPr>
          <w:rFonts w:ascii="Times New Roman" w:hAnsi="Times New Roman" w:cs="Times New Roman"/>
          <w:b/>
          <w:sz w:val="28"/>
          <w:szCs w:val="28"/>
        </w:rPr>
        <w:t>………………………………………………………………………...1</w:t>
      </w:r>
      <w:r w:rsidR="004938DE">
        <w:rPr>
          <w:rFonts w:ascii="Times New Roman" w:hAnsi="Times New Roman" w:cs="Times New Roman"/>
          <w:b/>
          <w:sz w:val="28"/>
          <w:szCs w:val="28"/>
        </w:rPr>
        <w:t>0</w:t>
      </w:r>
    </w:p>
    <w:p w14:paraId="0D774719" w14:textId="529183C9"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4.1 </w:t>
      </w:r>
      <w:r w:rsidRPr="00101F4F">
        <w:rPr>
          <w:rFonts w:ascii="Times New Roman" w:hAnsi="Times New Roman" w:cs="Times New Roman"/>
          <w:sz w:val="28"/>
          <w:szCs w:val="28"/>
        </w:rPr>
        <w:t>GUI (Graphical User Interface) design</w:t>
      </w:r>
      <w:r w:rsidR="000272F1">
        <w:rPr>
          <w:rFonts w:ascii="Times New Roman" w:hAnsi="Times New Roman" w:cs="Times New Roman"/>
          <w:sz w:val="28"/>
          <w:szCs w:val="28"/>
        </w:rPr>
        <w:t>……………………………………</w:t>
      </w:r>
      <w:r w:rsidR="004938DE">
        <w:rPr>
          <w:rFonts w:ascii="Times New Roman" w:hAnsi="Times New Roman" w:cs="Times New Roman"/>
          <w:sz w:val="28"/>
          <w:szCs w:val="28"/>
        </w:rPr>
        <w:t>10-12</w:t>
      </w:r>
      <w:r w:rsidRPr="00101F4F">
        <w:rPr>
          <w:rFonts w:ascii="Times New Roman" w:hAnsi="Times New Roman" w:cs="Times New Roman"/>
          <w:sz w:val="28"/>
          <w:szCs w:val="28"/>
        </w:rPr>
        <w:tab/>
      </w:r>
    </w:p>
    <w:p w14:paraId="33EF474D" w14:textId="59898CF4"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lastRenderedPageBreak/>
        <w:t xml:space="preserve">4.2 </w:t>
      </w:r>
      <w:r w:rsidRPr="00101F4F">
        <w:rPr>
          <w:rFonts w:ascii="Times New Roman" w:hAnsi="Times New Roman" w:cs="Times New Roman"/>
          <w:sz w:val="28"/>
          <w:szCs w:val="28"/>
        </w:rPr>
        <w:t>Sequence Diagram</w:t>
      </w:r>
      <w:r w:rsidR="000272F1">
        <w:rPr>
          <w:rFonts w:ascii="Times New Roman" w:hAnsi="Times New Roman" w:cs="Times New Roman"/>
          <w:sz w:val="28"/>
          <w:szCs w:val="28"/>
        </w:rPr>
        <w:t>………………………………………………………</w:t>
      </w:r>
      <w:proofErr w:type="gramStart"/>
      <w:r w:rsidR="000272F1">
        <w:rPr>
          <w:rFonts w:ascii="Times New Roman" w:hAnsi="Times New Roman" w:cs="Times New Roman"/>
          <w:sz w:val="28"/>
          <w:szCs w:val="28"/>
        </w:rPr>
        <w:t>…..</w:t>
      </w:r>
      <w:proofErr w:type="gramEnd"/>
      <w:r w:rsidR="000272F1">
        <w:rPr>
          <w:rFonts w:ascii="Times New Roman" w:hAnsi="Times New Roman" w:cs="Times New Roman"/>
          <w:sz w:val="28"/>
          <w:szCs w:val="28"/>
        </w:rPr>
        <w:t>1</w:t>
      </w:r>
      <w:r w:rsidR="004938DE">
        <w:rPr>
          <w:rFonts w:ascii="Times New Roman" w:hAnsi="Times New Roman" w:cs="Times New Roman"/>
          <w:sz w:val="28"/>
          <w:szCs w:val="28"/>
        </w:rPr>
        <w:t>3</w:t>
      </w:r>
      <w:r w:rsidRPr="00101F4F">
        <w:rPr>
          <w:rFonts w:ascii="Times New Roman" w:hAnsi="Times New Roman" w:cs="Times New Roman"/>
          <w:sz w:val="28"/>
          <w:szCs w:val="28"/>
        </w:rPr>
        <w:tab/>
      </w:r>
    </w:p>
    <w:p w14:paraId="7D8F17CE" w14:textId="5B4947B1"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4.3 </w:t>
      </w:r>
      <w:r w:rsidRPr="00101F4F">
        <w:rPr>
          <w:rFonts w:ascii="Times New Roman" w:hAnsi="Times New Roman" w:cs="Times New Roman"/>
          <w:sz w:val="28"/>
          <w:szCs w:val="28"/>
        </w:rPr>
        <w:t>Class Diagram</w:t>
      </w:r>
      <w:r w:rsidR="000272F1">
        <w:rPr>
          <w:rFonts w:ascii="Times New Roman" w:hAnsi="Times New Roman" w:cs="Times New Roman"/>
          <w:sz w:val="28"/>
          <w:szCs w:val="28"/>
        </w:rPr>
        <w:t>………………………………………………………………1</w:t>
      </w:r>
      <w:r w:rsidR="00623A01">
        <w:rPr>
          <w:rFonts w:ascii="Times New Roman" w:hAnsi="Times New Roman" w:cs="Times New Roman"/>
          <w:sz w:val="28"/>
          <w:szCs w:val="28"/>
        </w:rPr>
        <w:t>4</w:t>
      </w:r>
    </w:p>
    <w:p w14:paraId="75913AEF" w14:textId="18F76893"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5. Implementation</w:t>
      </w:r>
      <w:r w:rsidR="00623A01">
        <w:rPr>
          <w:rFonts w:ascii="Times New Roman" w:hAnsi="Times New Roman" w:cs="Times New Roman"/>
          <w:b/>
          <w:sz w:val="28"/>
          <w:szCs w:val="28"/>
        </w:rPr>
        <w:t>…………………………………………………………</w:t>
      </w:r>
      <w:proofErr w:type="gramStart"/>
      <w:r w:rsidR="00623A01">
        <w:rPr>
          <w:rFonts w:ascii="Times New Roman" w:hAnsi="Times New Roman" w:cs="Times New Roman"/>
          <w:b/>
          <w:sz w:val="28"/>
          <w:szCs w:val="28"/>
        </w:rPr>
        <w:t>…..</w:t>
      </w:r>
      <w:proofErr w:type="gramEnd"/>
      <w:r w:rsidR="00623A01">
        <w:rPr>
          <w:rFonts w:ascii="Times New Roman" w:hAnsi="Times New Roman" w:cs="Times New Roman"/>
          <w:b/>
          <w:sz w:val="28"/>
          <w:szCs w:val="28"/>
        </w:rPr>
        <w:t>15</w:t>
      </w:r>
      <w:r w:rsidRPr="00101F4F">
        <w:rPr>
          <w:rFonts w:ascii="Times New Roman" w:hAnsi="Times New Roman" w:cs="Times New Roman"/>
          <w:b/>
          <w:sz w:val="28"/>
          <w:szCs w:val="28"/>
        </w:rPr>
        <w:tab/>
      </w:r>
    </w:p>
    <w:p w14:paraId="5F8EE1D3" w14:textId="2FEEB6FE"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6. Test Plan</w:t>
      </w:r>
      <w:r w:rsidR="00623A01">
        <w:rPr>
          <w:rFonts w:ascii="Times New Roman" w:hAnsi="Times New Roman" w:cs="Times New Roman"/>
          <w:b/>
          <w:sz w:val="28"/>
          <w:szCs w:val="28"/>
        </w:rPr>
        <w:t>…………………………………………………………………….16</w:t>
      </w:r>
    </w:p>
    <w:p w14:paraId="077A575D" w14:textId="37E3F933"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6.1 </w:t>
      </w:r>
      <w:r w:rsidRPr="00101F4F">
        <w:rPr>
          <w:rFonts w:ascii="Times New Roman" w:hAnsi="Times New Roman" w:cs="Times New Roman"/>
          <w:sz w:val="28"/>
          <w:szCs w:val="28"/>
        </w:rPr>
        <w:t>Techniques used for test generation</w:t>
      </w:r>
      <w:r w:rsidR="00623A01">
        <w:rPr>
          <w:rFonts w:ascii="Times New Roman" w:hAnsi="Times New Roman" w:cs="Times New Roman"/>
          <w:sz w:val="28"/>
          <w:szCs w:val="28"/>
        </w:rPr>
        <w:t>……………………………………</w:t>
      </w:r>
      <w:proofErr w:type="gramStart"/>
      <w:r w:rsidR="00623A01">
        <w:rPr>
          <w:rFonts w:ascii="Times New Roman" w:hAnsi="Times New Roman" w:cs="Times New Roman"/>
          <w:sz w:val="28"/>
          <w:szCs w:val="28"/>
        </w:rPr>
        <w:t>…..</w:t>
      </w:r>
      <w:proofErr w:type="gramEnd"/>
      <w:r w:rsidR="00623A01">
        <w:rPr>
          <w:rFonts w:ascii="Times New Roman" w:hAnsi="Times New Roman" w:cs="Times New Roman"/>
          <w:sz w:val="28"/>
          <w:szCs w:val="28"/>
        </w:rPr>
        <w:t>16</w:t>
      </w:r>
      <w:r w:rsidRPr="00101F4F">
        <w:rPr>
          <w:rFonts w:ascii="Times New Roman" w:hAnsi="Times New Roman" w:cs="Times New Roman"/>
          <w:sz w:val="28"/>
          <w:szCs w:val="28"/>
        </w:rPr>
        <w:tab/>
      </w:r>
    </w:p>
    <w:p w14:paraId="7B7639FD" w14:textId="497FF779"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 xml:space="preserve">6.2 </w:t>
      </w:r>
      <w:r w:rsidRPr="00101F4F">
        <w:rPr>
          <w:rFonts w:ascii="Times New Roman" w:hAnsi="Times New Roman" w:cs="Times New Roman"/>
          <w:sz w:val="28"/>
          <w:szCs w:val="28"/>
        </w:rPr>
        <w:t>Test Plan</w:t>
      </w:r>
      <w:r w:rsidR="00623A01">
        <w:rPr>
          <w:rFonts w:ascii="Times New Roman" w:hAnsi="Times New Roman" w:cs="Times New Roman"/>
          <w:sz w:val="28"/>
          <w:szCs w:val="28"/>
        </w:rPr>
        <w:t>…………………………………………………………………17-18</w:t>
      </w:r>
    </w:p>
    <w:p w14:paraId="019B8963" w14:textId="4255C01F" w:rsidR="00101F4F" w:rsidRPr="00101F4F" w:rsidRDefault="00101F4F" w:rsidP="00101F4F">
      <w:pPr>
        <w:spacing w:line="480" w:lineRule="auto"/>
        <w:rPr>
          <w:rFonts w:ascii="Times New Roman" w:hAnsi="Times New Roman" w:cs="Times New Roman"/>
          <w:b/>
          <w:sz w:val="28"/>
          <w:szCs w:val="28"/>
        </w:rPr>
      </w:pPr>
      <w:r w:rsidRPr="00101F4F">
        <w:rPr>
          <w:rFonts w:ascii="Times New Roman" w:hAnsi="Times New Roman" w:cs="Times New Roman"/>
          <w:b/>
          <w:sz w:val="28"/>
          <w:szCs w:val="28"/>
        </w:rPr>
        <w:t>Appendix</w:t>
      </w:r>
      <w:r w:rsidR="00623A01">
        <w:rPr>
          <w:rFonts w:ascii="Times New Roman" w:hAnsi="Times New Roman" w:cs="Times New Roman"/>
          <w:b/>
          <w:sz w:val="28"/>
          <w:szCs w:val="28"/>
        </w:rPr>
        <w:t>……………………………………………………………………19-30</w:t>
      </w:r>
      <w:r w:rsidRPr="00101F4F">
        <w:rPr>
          <w:rFonts w:ascii="Times New Roman" w:hAnsi="Times New Roman" w:cs="Times New Roman"/>
          <w:b/>
          <w:sz w:val="28"/>
          <w:szCs w:val="28"/>
        </w:rPr>
        <w:tab/>
      </w:r>
    </w:p>
    <w:p w14:paraId="78CC962E" w14:textId="27C859B6" w:rsidR="008C2D16" w:rsidRDefault="008C2D16" w:rsidP="008C2D16">
      <w:pPr>
        <w:spacing w:line="480" w:lineRule="auto"/>
        <w:rPr>
          <w:rFonts w:ascii="Times New Roman" w:hAnsi="Times New Roman" w:cs="Times New Roman"/>
          <w:b/>
          <w:sz w:val="28"/>
          <w:szCs w:val="28"/>
        </w:rPr>
      </w:pPr>
    </w:p>
    <w:p w14:paraId="4DCCD501" w14:textId="77777777" w:rsidR="008C2D16" w:rsidRDefault="008C2D16" w:rsidP="008C2D16">
      <w:pPr>
        <w:spacing w:line="480" w:lineRule="auto"/>
        <w:rPr>
          <w:rFonts w:ascii="Times New Roman" w:hAnsi="Times New Roman" w:cs="Times New Roman"/>
          <w:b/>
          <w:sz w:val="28"/>
          <w:szCs w:val="28"/>
        </w:rPr>
      </w:pPr>
    </w:p>
    <w:p w14:paraId="0EBC1B46" w14:textId="77777777" w:rsidR="004D1C02" w:rsidRDefault="004D1C02">
      <w:pPr>
        <w:spacing w:line="480" w:lineRule="auto"/>
        <w:rPr>
          <w:rFonts w:ascii="Times New Roman" w:hAnsi="Times New Roman" w:cs="Times New Roman"/>
          <w:b/>
          <w:sz w:val="28"/>
          <w:szCs w:val="28"/>
        </w:rPr>
        <w:sectPr w:rsidR="004D1C02" w:rsidSect="00425F2A">
          <w:headerReference w:type="default" r:id="rId8"/>
          <w:footerReference w:type="default" r:id="rId9"/>
          <w:pgSz w:w="12240" w:h="15840"/>
          <w:pgMar w:top="1440" w:right="1440" w:bottom="1440" w:left="1440" w:header="720" w:footer="720" w:gutter="0"/>
          <w:pgNumType w:start="1"/>
          <w:cols w:space="720"/>
          <w:docGrid w:linePitch="360"/>
        </w:sectPr>
      </w:pPr>
    </w:p>
    <w:p w14:paraId="4A8E50B0" w14:textId="77777777" w:rsidR="004D1C02" w:rsidRDefault="004D1C02" w:rsidP="004D1C02">
      <w:pPr>
        <w:spacing w:line="480" w:lineRule="auto"/>
        <w:rPr>
          <w:rFonts w:ascii="Times New Roman" w:hAnsi="Times New Roman" w:cs="Times New Roman"/>
          <w:b/>
          <w:sz w:val="28"/>
          <w:szCs w:val="28"/>
        </w:rPr>
      </w:pPr>
    </w:p>
    <w:p w14:paraId="2EF08BA8" w14:textId="234932FE" w:rsidR="004D1C02" w:rsidRPr="00B16EF5" w:rsidRDefault="004D1C02" w:rsidP="004D1C02">
      <w:pPr>
        <w:spacing w:line="480" w:lineRule="auto"/>
        <w:rPr>
          <w:rFonts w:ascii="Times New Roman" w:hAnsi="Times New Roman" w:cs="Times New Roman"/>
          <w:b/>
          <w:sz w:val="28"/>
          <w:szCs w:val="28"/>
        </w:rPr>
      </w:pPr>
      <w:r>
        <w:rPr>
          <w:rFonts w:ascii="Times New Roman" w:hAnsi="Times New Roman" w:cs="Times New Roman"/>
          <w:b/>
          <w:sz w:val="28"/>
          <w:szCs w:val="28"/>
        </w:rPr>
        <w:t>Int</w:t>
      </w:r>
      <w:r w:rsidRPr="00B16EF5">
        <w:rPr>
          <w:rFonts w:ascii="Times New Roman" w:hAnsi="Times New Roman" w:cs="Times New Roman"/>
          <w:b/>
          <w:sz w:val="28"/>
          <w:szCs w:val="28"/>
        </w:rPr>
        <w:t>roduction</w:t>
      </w:r>
    </w:p>
    <w:p w14:paraId="5D2A6BF2" w14:textId="77777777" w:rsidR="004D1C02" w:rsidRPr="006D4670" w:rsidRDefault="004D1C02" w:rsidP="004D1C02">
      <w:pPr>
        <w:pStyle w:val="ListParagraph"/>
        <w:numPr>
          <w:ilvl w:val="1"/>
          <w:numId w:val="1"/>
        </w:numPr>
        <w:rPr>
          <w:rFonts w:ascii="Times New Roman" w:hAnsi="Times New Roman" w:cs="Times New Roman"/>
          <w:b/>
          <w:sz w:val="28"/>
          <w:szCs w:val="28"/>
        </w:rPr>
      </w:pPr>
      <w:r w:rsidRPr="006D4670">
        <w:rPr>
          <w:rFonts w:ascii="Times New Roman" w:hAnsi="Times New Roman" w:cs="Times New Roman"/>
          <w:b/>
          <w:sz w:val="28"/>
          <w:szCs w:val="28"/>
        </w:rPr>
        <w:t>Project overview</w:t>
      </w:r>
    </w:p>
    <w:p w14:paraId="3F7BFA6E" w14:textId="77777777" w:rsidR="004D1C02" w:rsidRPr="003300DD" w:rsidRDefault="004D1C02" w:rsidP="004D1C02">
      <w:pPr>
        <w:ind w:left="420"/>
        <w:rPr>
          <w:rFonts w:ascii="Times New Roman" w:hAnsi="Times New Roman" w:cs="Times New Roman"/>
          <w:sz w:val="28"/>
          <w:szCs w:val="28"/>
        </w:rPr>
      </w:pPr>
      <w:r>
        <w:rPr>
          <w:rFonts w:ascii="Times New Roman" w:hAnsi="Times New Roman" w:cs="Times New Roman"/>
          <w:sz w:val="28"/>
          <w:szCs w:val="28"/>
        </w:rPr>
        <w:t>This document entails the details of a visual studio program that will be used to schedule and view appointments. The goal is to have a visual program that allows a user to set and view appointments for ease of use. The user will be able to add themselves to an appointment list as well as view and remove themselves at their discretion. There will also be the functionality of a login/registry further down the line in development.</w:t>
      </w:r>
    </w:p>
    <w:p w14:paraId="12432DCC" w14:textId="77777777" w:rsidR="004D1C02" w:rsidRDefault="004D1C02" w:rsidP="004D1C02">
      <w:pPr>
        <w:rPr>
          <w:rFonts w:ascii="Times New Roman" w:hAnsi="Times New Roman" w:cs="Times New Roman"/>
          <w:sz w:val="28"/>
          <w:szCs w:val="28"/>
        </w:rPr>
      </w:pPr>
    </w:p>
    <w:p w14:paraId="3640AACD" w14:textId="77777777" w:rsidR="004D1C02" w:rsidRPr="006D4670" w:rsidRDefault="004D1C02" w:rsidP="004D1C02">
      <w:pPr>
        <w:pStyle w:val="ListParagraph"/>
        <w:numPr>
          <w:ilvl w:val="1"/>
          <w:numId w:val="1"/>
        </w:numPr>
        <w:rPr>
          <w:rFonts w:ascii="Times New Roman" w:hAnsi="Times New Roman" w:cs="Times New Roman"/>
          <w:b/>
          <w:sz w:val="28"/>
          <w:szCs w:val="28"/>
        </w:rPr>
      </w:pPr>
      <w:r w:rsidRPr="006D4670">
        <w:rPr>
          <w:rFonts w:ascii="Times New Roman" w:hAnsi="Times New Roman" w:cs="Times New Roman"/>
          <w:b/>
          <w:sz w:val="28"/>
          <w:szCs w:val="28"/>
        </w:rPr>
        <w:t>Problem Statement</w:t>
      </w:r>
    </w:p>
    <w:p w14:paraId="69E53D15" w14:textId="77777777" w:rsidR="004D1C02" w:rsidRPr="00AE1928" w:rsidRDefault="004D1C02" w:rsidP="004D1C02">
      <w:pPr>
        <w:pStyle w:val="ListParagraph"/>
        <w:ind w:left="420"/>
        <w:rPr>
          <w:rFonts w:ascii="Times New Roman" w:hAnsi="Times New Roman" w:cs="Times New Roman"/>
          <w:sz w:val="28"/>
          <w:szCs w:val="28"/>
        </w:rPr>
      </w:pPr>
    </w:p>
    <w:p w14:paraId="1A653AD4" w14:textId="77777777" w:rsidR="004D1C02" w:rsidRDefault="004D1C02" w:rsidP="004D1C02">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With the advent of the digital age has brought on the need to modernize and improve every aspect of business, one such improvement needed is the way in which we set our schedules. The objective is to design a program that has a registry of names that can be accessed by clients of a company, so that they may set their own schedules and appointments without the need of going through a third party or office to set the appointments </w:t>
      </w:r>
    </w:p>
    <w:p w14:paraId="388E9595" w14:textId="77777777" w:rsidR="004D1C02" w:rsidRDefault="004D1C02" w:rsidP="004D1C02">
      <w:pPr>
        <w:pStyle w:val="ListParagraph"/>
        <w:ind w:left="420"/>
        <w:rPr>
          <w:rFonts w:ascii="Times New Roman" w:hAnsi="Times New Roman" w:cs="Times New Roman"/>
          <w:sz w:val="28"/>
          <w:szCs w:val="28"/>
        </w:rPr>
      </w:pPr>
    </w:p>
    <w:p w14:paraId="510D424E" w14:textId="77777777" w:rsidR="004D1C02" w:rsidRPr="002E1E7E" w:rsidRDefault="004D1C02" w:rsidP="004D1C02">
      <w:pPr>
        <w:rPr>
          <w:rFonts w:ascii="Times New Roman" w:hAnsi="Times New Roman" w:cs="Times New Roman"/>
          <w:b/>
          <w:sz w:val="28"/>
          <w:szCs w:val="28"/>
        </w:rPr>
      </w:pPr>
      <w:r w:rsidRPr="002E1E7E">
        <w:rPr>
          <w:rFonts w:ascii="Times New Roman" w:hAnsi="Times New Roman" w:cs="Times New Roman"/>
          <w:b/>
          <w:sz w:val="28"/>
          <w:szCs w:val="28"/>
        </w:rPr>
        <w:t>1.3 Problem Deliverables</w:t>
      </w:r>
    </w:p>
    <w:p w14:paraId="04B587A0" w14:textId="77777777" w:rsidR="004D1C02" w:rsidRPr="00AE1928" w:rsidRDefault="004D1C02" w:rsidP="004D1C02">
      <w:pPr>
        <w:rPr>
          <w:rFonts w:ascii="Times New Roman" w:hAnsi="Times New Roman" w:cs="Times New Roman"/>
          <w:sz w:val="28"/>
          <w:szCs w:val="28"/>
        </w:rPr>
      </w:pPr>
    </w:p>
    <w:tbl>
      <w:tblPr>
        <w:tblpPr w:leftFromText="180" w:rightFromText="180" w:bottomFromText="160" w:vertAnchor="page" w:horzAnchor="margin" w:tblpY="10931"/>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250"/>
        <w:gridCol w:w="4050"/>
        <w:gridCol w:w="3060"/>
      </w:tblGrid>
      <w:tr w:rsidR="004D1C02" w:rsidRPr="00AF60FE" w14:paraId="3FADB7CE" w14:textId="77777777" w:rsidTr="004D1C02">
        <w:tc>
          <w:tcPr>
            <w:tcW w:w="2250" w:type="dxa"/>
            <w:tcBorders>
              <w:top w:val="single" w:sz="2" w:space="0" w:color="000000"/>
              <w:left w:val="single" w:sz="2" w:space="0" w:color="000000"/>
              <w:bottom w:val="single" w:sz="2" w:space="0" w:color="000000"/>
              <w:right w:val="nil"/>
            </w:tcBorders>
            <w:hideMark/>
          </w:tcPr>
          <w:p w14:paraId="7801E325" w14:textId="77777777" w:rsidR="004D1C02" w:rsidRPr="00AF60FE" w:rsidRDefault="004D1C02" w:rsidP="004D1C02">
            <w:pPr>
              <w:suppressLineNumbers/>
              <w:spacing w:after="0" w:line="360" w:lineRule="auto"/>
              <w:rPr>
                <w:rFonts w:ascii="Calibri" w:eastAsia="SimSun;宋体" w:hAnsi="Calibri" w:cs="Times New Roman"/>
                <w:b/>
                <w:lang w:eastAsia="zh-CN"/>
              </w:rPr>
            </w:pPr>
            <w:bookmarkStart w:id="0" w:name="_Hlk4389699"/>
            <w:r w:rsidRPr="00AF60FE">
              <w:rPr>
                <w:rFonts w:ascii="Calibri" w:eastAsia="SimSun;宋体" w:hAnsi="Calibri" w:cs="Times New Roman"/>
                <w:b/>
                <w:sz w:val="24"/>
                <w:szCs w:val="24"/>
                <w:lang w:eastAsia="zh-CN"/>
              </w:rPr>
              <w:t>Deliverable Number</w:t>
            </w:r>
          </w:p>
        </w:tc>
        <w:tc>
          <w:tcPr>
            <w:tcW w:w="4050" w:type="dxa"/>
            <w:tcBorders>
              <w:top w:val="single" w:sz="2" w:space="0" w:color="000000"/>
              <w:left w:val="single" w:sz="2" w:space="0" w:color="000000"/>
              <w:bottom w:val="single" w:sz="2" w:space="0" w:color="000000"/>
              <w:right w:val="nil"/>
            </w:tcBorders>
            <w:hideMark/>
          </w:tcPr>
          <w:p w14:paraId="7B73F8C0"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Deliverable Name</w:t>
            </w:r>
          </w:p>
        </w:tc>
        <w:tc>
          <w:tcPr>
            <w:tcW w:w="3060" w:type="dxa"/>
            <w:tcBorders>
              <w:top w:val="single" w:sz="2" w:space="0" w:color="000000"/>
              <w:left w:val="single" w:sz="2" w:space="0" w:color="000000"/>
              <w:bottom w:val="single" w:sz="2" w:space="0" w:color="000000"/>
              <w:right w:val="single" w:sz="2" w:space="0" w:color="000000"/>
            </w:tcBorders>
            <w:hideMark/>
          </w:tcPr>
          <w:p w14:paraId="2B1AD6C3"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Due Date</w:t>
            </w:r>
          </w:p>
        </w:tc>
      </w:tr>
      <w:tr w:rsidR="004D1C02" w:rsidRPr="00AF60FE" w14:paraId="162B2928" w14:textId="77777777" w:rsidTr="004D1C02">
        <w:tc>
          <w:tcPr>
            <w:tcW w:w="2250" w:type="dxa"/>
            <w:tcBorders>
              <w:top w:val="single" w:sz="2" w:space="0" w:color="000000"/>
              <w:left w:val="single" w:sz="2" w:space="0" w:color="000000"/>
              <w:bottom w:val="single" w:sz="2" w:space="0" w:color="000000"/>
              <w:right w:val="nil"/>
            </w:tcBorders>
            <w:hideMark/>
          </w:tcPr>
          <w:p w14:paraId="06711FD3"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1.</w:t>
            </w:r>
          </w:p>
        </w:tc>
        <w:tc>
          <w:tcPr>
            <w:tcW w:w="4050" w:type="dxa"/>
            <w:tcBorders>
              <w:top w:val="single" w:sz="2" w:space="0" w:color="000000"/>
              <w:left w:val="single" w:sz="2" w:space="0" w:color="000000"/>
              <w:bottom w:val="single" w:sz="2" w:space="0" w:color="000000"/>
              <w:right w:val="nil"/>
            </w:tcBorders>
            <w:hideMark/>
          </w:tcPr>
          <w:p w14:paraId="3CDE87CB" w14:textId="77777777" w:rsidR="004D1C02" w:rsidRPr="00AF60FE" w:rsidRDefault="004D1C02" w:rsidP="004D1C02">
            <w:pPr>
              <w:suppressLineNumbers/>
              <w:spacing w:after="0" w:line="360" w:lineRule="auto"/>
              <w:rPr>
                <w:rFonts w:ascii="Calibri" w:eastAsia="SimSun;宋体" w:hAnsi="Calibri" w:cs="Times New Roman"/>
                <w:sz w:val="24"/>
                <w:szCs w:val="24"/>
                <w:lang w:eastAsia="zh-CN"/>
              </w:rPr>
            </w:pPr>
            <w:r w:rsidRPr="00AF60FE">
              <w:rPr>
                <w:rFonts w:ascii="Calibri" w:eastAsia="SimSun;宋体" w:hAnsi="Calibri" w:cs="Times New Roman"/>
                <w:sz w:val="24"/>
                <w:szCs w:val="24"/>
                <w:lang w:eastAsia="zh-CN"/>
              </w:rPr>
              <w:t>Project Management Plan</w:t>
            </w:r>
          </w:p>
          <w:p w14:paraId="400C3BAE" w14:textId="77777777" w:rsidR="004D1C02" w:rsidRPr="00AF60FE" w:rsidRDefault="004D1C02" w:rsidP="004D1C02">
            <w:pPr>
              <w:suppressLineNumbers/>
              <w:spacing w:after="0" w:line="360" w:lineRule="auto"/>
              <w:rPr>
                <w:rFonts w:ascii="Calibri" w:eastAsia="SimSun;宋体" w:hAnsi="Calibri" w:cs="Times New Roman"/>
                <w:sz w:val="24"/>
                <w:szCs w:val="24"/>
                <w:lang w:eastAsia="zh-CN"/>
              </w:rPr>
            </w:pPr>
            <w:r w:rsidRPr="00AF60FE">
              <w:rPr>
                <w:rFonts w:ascii="Calibri" w:eastAsia="SimSun;宋体" w:hAnsi="Calibri" w:cs="Times New Roman"/>
                <w:sz w:val="24"/>
                <w:szCs w:val="24"/>
                <w:lang w:eastAsia="zh-CN"/>
              </w:rPr>
              <w:t>(30 minutes)</w:t>
            </w:r>
          </w:p>
        </w:tc>
        <w:tc>
          <w:tcPr>
            <w:tcW w:w="3060" w:type="dxa"/>
            <w:tcBorders>
              <w:top w:val="single" w:sz="2" w:space="0" w:color="000000"/>
              <w:left w:val="single" w:sz="2" w:space="0" w:color="000000"/>
              <w:bottom w:val="single" w:sz="2" w:space="0" w:color="000000"/>
              <w:right w:val="single" w:sz="2" w:space="0" w:color="000000"/>
            </w:tcBorders>
            <w:hideMark/>
          </w:tcPr>
          <w:p w14:paraId="305A603F" w14:textId="77777777" w:rsidR="004D1C02" w:rsidRPr="00AF60FE" w:rsidRDefault="004D1C02" w:rsidP="004D1C02">
            <w:pPr>
              <w:suppressLineNumbers/>
              <w:spacing w:after="0" w:line="360" w:lineRule="auto"/>
              <w:rPr>
                <w:rFonts w:ascii="Calibri" w:eastAsia="SimSun;宋体" w:hAnsi="Calibri" w:cs="Times New Roman"/>
                <w:sz w:val="24"/>
                <w:szCs w:val="24"/>
                <w:lang w:eastAsia="zh-CN"/>
              </w:rPr>
            </w:pPr>
            <w:r w:rsidRPr="00AF60FE">
              <w:rPr>
                <w:rFonts w:ascii="Calibri" w:eastAsia="SimSun;宋体" w:hAnsi="Calibri" w:cs="Times New Roman"/>
                <w:sz w:val="24"/>
                <w:szCs w:val="24"/>
                <w:lang w:eastAsia="zh-CN"/>
              </w:rPr>
              <w:t>10/28/2019</w:t>
            </w:r>
          </w:p>
        </w:tc>
      </w:tr>
      <w:tr w:rsidR="004D1C02" w:rsidRPr="00AF60FE" w14:paraId="30D15BCD" w14:textId="77777777" w:rsidTr="004D1C02">
        <w:tc>
          <w:tcPr>
            <w:tcW w:w="2250" w:type="dxa"/>
            <w:tcBorders>
              <w:top w:val="single" w:sz="2" w:space="0" w:color="000000"/>
              <w:left w:val="single" w:sz="2" w:space="0" w:color="000000"/>
              <w:bottom w:val="single" w:sz="2" w:space="0" w:color="000000"/>
              <w:right w:val="nil"/>
            </w:tcBorders>
            <w:hideMark/>
          </w:tcPr>
          <w:p w14:paraId="10D695F6"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2.</w:t>
            </w:r>
          </w:p>
        </w:tc>
        <w:tc>
          <w:tcPr>
            <w:tcW w:w="4050" w:type="dxa"/>
            <w:tcBorders>
              <w:top w:val="single" w:sz="2" w:space="0" w:color="000000"/>
              <w:left w:val="single" w:sz="2" w:space="0" w:color="000000"/>
              <w:bottom w:val="single" w:sz="2" w:space="0" w:color="000000"/>
              <w:right w:val="nil"/>
            </w:tcBorders>
            <w:hideMark/>
          </w:tcPr>
          <w:p w14:paraId="1343BB36" w14:textId="77777777" w:rsidR="004D1C02" w:rsidRPr="00AF60FE" w:rsidRDefault="004D1C02" w:rsidP="004D1C02">
            <w:pPr>
              <w:suppressLineNumbers/>
              <w:spacing w:after="0" w:line="360" w:lineRule="auto"/>
              <w:rPr>
                <w:rFonts w:ascii="Arial" w:eastAsia="SimSun;宋体" w:hAnsi="Arial" w:cs="Times New Roman"/>
                <w:lang w:eastAsia="zh-CN"/>
              </w:rPr>
            </w:pPr>
            <w:r w:rsidRPr="00AF60FE">
              <w:rPr>
                <w:rFonts w:ascii="Calibri" w:eastAsia="SimSun;宋体" w:hAnsi="Calibri" w:cs="Times New Roman"/>
                <w:sz w:val="24"/>
                <w:szCs w:val="24"/>
                <w:lang w:eastAsia="zh-CN"/>
              </w:rPr>
              <w:t>Software Requirements Specification</w:t>
            </w:r>
          </w:p>
        </w:tc>
        <w:tc>
          <w:tcPr>
            <w:tcW w:w="3060" w:type="dxa"/>
            <w:tcBorders>
              <w:top w:val="single" w:sz="2" w:space="0" w:color="000000"/>
              <w:left w:val="single" w:sz="2" w:space="0" w:color="000000"/>
              <w:bottom w:val="single" w:sz="2" w:space="0" w:color="000000"/>
              <w:right w:val="single" w:sz="2" w:space="0" w:color="000000"/>
            </w:tcBorders>
            <w:hideMark/>
          </w:tcPr>
          <w:p w14:paraId="2871CCFA" w14:textId="77777777" w:rsidR="004D1C02" w:rsidRPr="00AF60FE" w:rsidRDefault="004D1C02" w:rsidP="004D1C02">
            <w:pPr>
              <w:suppressLineNumbers/>
              <w:spacing w:after="0" w:line="360" w:lineRule="auto"/>
              <w:rPr>
                <w:rFonts w:ascii="Calibri" w:eastAsia="SimSun;宋体" w:hAnsi="Calibri" w:cs="Times New Roman"/>
                <w:lang w:eastAsia="zh-CN"/>
              </w:rPr>
            </w:pPr>
            <w:r w:rsidRPr="00AF60FE">
              <w:rPr>
                <w:rFonts w:ascii="Calibri" w:eastAsia="SimSun;宋体" w:hAnsi="Calibri" w:cs="Times New Roman"/>
                <w:sz w:val="24"/>
                <w:szCs w:val="24"/>
                <w:lang w:eastAsia="zh-CN"/>
              </w:rPr>
              <w:t>11/04/2019</w:t>
            </w:r>
          </w:p>
        </w:tc>
      </w:tr>
      <w:tr w:rsidR="004D1C02" w:rsidRPr="00AF60FE" w14:paraId="2C48B9A6" w14:textId="77777777" w:rsidTr="004D1C02">
        <w:tc>
          <w:tcPr>
            <w:tcW w:w="2250" w:type="dxa"/>
            <w:tcBorders>
              <w:top w:val="single" w:sz="2" w:space="0" w:color="000000"/>
              <w:left w:val="single" w:sz="2" w:space="0" w:color="000000"/>
              <w:bottom w:val="single" w:sz="2" w:space="0" w:color="000000"/>
              <w:right w:val="nil"/>
            </w:tcBorders>
            <w:hideMark/>
          </w:tcPr>
          <w:p w14:paraId="6ABB9E2A"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3.</w:t>
            </w:r>
          </w:p>
        </w:tc>
        <w:tc>
          <w:tcPr>
            <w:tcW w:w="4050" w:type="dxa"/>
            <w:tcBorders>
              <w:top w:val="single" w:sz="2" w:space="0" w:color="000000"/>
              <w:left w:val="single" w:sz="2" w:space="0" w:color="000000"/>
              <w:bottom w:val="single" w:sz="2" w:space="0" w:color="000000"/>
              <w:right w:val="nil"/>
            </w:tcBorders>
            <w:hideMark/>
          </w:tcPr>
          <w:p w14:paraId="3AAF912B" w14:textId="77777777" w:rsidR="004D1C02" w:rsidRPr="00AF60FE" w:rsidRDefault="004D1C02" w:rsidP="004D1C02">
            <w:pPr>
              <w:suppressLineNumbers/>
              <w:spacing w:after="0" w:line="360" w:lineRule="auto"/>
              <w:rPr>
                <w:rFonts w:ascii="Calibri" w:eastAsia="SimSun;宋体" w:hAnsi="Calibri" w:cs="Times New Roman"/>
                <w:sz w:val="24"/>
                <w:szCs w:val="24"/>
                <w:lang w:eastAsia="zh-CN"/>
              </w:rPr>
            </w:pPr>
            <w:r w:rsidRPr="00AF60FE">
              <w:rPr>
                <w:rFonts w:ascii="Calibri" w:eastAsia="SimSun;宋体" w:hAnsi="Calibri" w:cs="Times New Roman"/>
                <w:sz w:val="24"/>
                <w:szCs w:val="24"/>
                <w:lang w:eastAsia="zh-CN"/>
              </w:rPr>
              <w:t>Software Design Description</w:t>
            </w:r>
          </w:p>
        </w:tc>
        <w:tc>
          <w:tcPr>
            <w:tcW w:w="3060" w:type="dxa"/>
            <w:tcBorders>
              <w:top w:val="single" w:sz="2" w:space="0" w:color="000000"/>
              <w:left w:val="single" w:sz="2" w:space="0" w:color="000000"/>
              <w:bottom w:val="single" w:sz="2" w:space="0" w:color="000000"/>
              <w:right w:val="single" w:sz="2" w:space="0" w:color="000000"/>
            </w:tcBorders>
            <w:hideMark/>
          </w:tcPr>
          <w:p w14:paraId="7C60E546" w14:textId="77777777" w:rsidR="004D1C02" w:rsidRPr="00AF60FE" w:rsidRDefault="004D1C02" w:rsidP="004D1C02">
            <w:pPr>
              <w:suppressLineNumbers/>
              <w:spacing w:after="0" w:line="360" w:lineRule="auto"/>
              <w:rPr>
                <w:rFonts w:ascii="Calibri" w:eastAsia="SimSun;宋体" w:hAnsi="Calibri" w:cs="Times New Roman"/>
                <w:sz w:val="24"/>
                <w:szCs w:val="24"/>
                <w:lang w:eastAsia="zh-CN"/>
              </w:rPr>
            </w:pPr>
            <w:r w:rsidRPr="00AF60FE">
              <w:rPr>
                <w:rFonts w:ascii="Calibri" w:eastAsia="SimSun;宋体" w:hAnsi="Calibri" w:cs="Times New Roman"/>
                <w:sz w:val="24"/>
                <w:szCs w:val="24"/>
                <w:lang w:eastAsia="zh-CN"/>
              </w:rPr>
              <w:t>11/11/2019</w:t>
            </w:r>
          </w:p>
        </w:tc>
      </w:tr>
      <w:tr w:rsidR="004D1C02" w:rsidRPr="00AF60FE" w14:paraId="30281A59" w14:textId="77777777" w:rsidTr="004D1C02">
        <w:tc>
          <w:tcPr>
            <w:tcW w:w="2250" w:type="dxa"/>
            <w:tcBorders>
              <w:top w:val="single" w:sz="2" w:space="0" w:color="000000"/>
              <w:left w:val="single" w:sz="2" w:space="0" w:color="000000"/>
              <w:bottom w:val="single" w:sz="2" w:space="0" w:color="000000"/>
              <w:right w:val="nil"/>
            </w:tcBorders>
            <w:hideMark/>
          </w:tcPr>
          <w:p w14:paraId="7D06DBA9" w14:textId="77777777" w:rsidR="004D1C02" w:rsidRPr="00AF60FE" w:rsidRDefault="004D1C02" w:rsidP="004D1C02">
            <w:pPr>
              <w:suppressLineNumbers/>
              <w:spacing w:after="0" w:line="360" w:lineRule="auto"/>
              <w:rPr>
                <w:rFonts w:ascii="Calibri" w:eastAsia="SimSun;宋体" w:hAnsi="Calibri" w:cs="Times New Roman"/>
                <w:b/>
                <w:sz w:val="24"/>
                <w:szCs w:val="24"/>
                <w:lang w:eastAsia="zh-CN"/>
              </w:rPr>
            </w:pPr>
            <w:r w:rsidRPr="00AF60FE">
              <w:rPr>
                <w:rFonts w:ascii="Calibri" w:eastAsia="SimSun;宋体" w:hAnsi="Calibri" w:cs="Times New Roman"/>
                <w:b/>
                <w:sz w:val="24"/>
                <w:szCs w:val="24"/>
                <w:lang w:eastAsia="zh-CN"/>
              </w:rPr>
              <w:t>4.</w:t>
            </w:r>
          </w:p>
        </w:tc>
        <w:tc>
          <w:tcPr>
            <w:tcW w:w="4050" w:type="dxa"/>
            <w:tcBorders>
              <w:top w:val="single" w:sz="2" w:space="0" w:color="000000"/>
              <w:left w:val="single" w:sz="2" w:space="0" w:color="000000"/>
              <w:bottom w:val="single" w:sz="2" w:space="0" w:color="000000"/>
              <w:right w:val="nil"/>
            </w:tcBorders>
            <w:hideMark/>
          </w:tcPr>
          <w:p w14:paraId="0B25D1BE" w14:textId="77777777" w:rsidR="004D1C02" w:rsidRPr="00AF60FE" w:rsidRDefault="004D1C02" w:rsidP="004D1C02">
            <w:pPr>
              <w:suppressLineNumbers/>
              <w:spacing w:after="0" w:line="360" w:lineRule="auto"/>
              <w:rPr>
                <w:rFonts w:ascii="Calibri" w:eastAsia="SimSun;宋体" w:hAnsi="Calibri" w:cs="Times New Roman"/>
                <w:lang w:eastAsia="zh-CN"/>
              </w:rPr>
            </w:pPr>
            <w:r w:rsidRPr="00AF60FE">
              <w:rPr>
                <w:rFonts w:ascii="Calibri" w:eastAsia="SimSun;宋体" w:hAnsi="Calibri" w:cs="Times New Roman"/>
                <w:sz w:val="24"/>
                <w:szCs w:val="24"/>
                <w:lang w:eastAsia="zh-CN"/>
              </w:rPr>
              <w:t>Final Report</w:t>
            </w:r>
          </w:p>
        </w:tc>
        <w:tc>
          <w:tcPr>
            <w:tcW w:w="3060" w:type="dxa"/>
            <w:tcBorders>
              <w:top w:val="single" w:sz="2" w:space="0" w:color="000000"/>
              <w:left w:val="single" w:sz="2" w:space="0" w:color="000000"/>
              <w:bottom w:val="single" w:sz="2" w:space="0" w:color="000000"/>
              <w:right w:val="single" w:sz="2" w:space="0" w:color="000000"/>
            </w:tcBorders>
            <w:hideMark/>
          </w:tcPr>
          <w:p w14:paraId="44EC1681" w14:textId="29A18D98" w:rsidR="004D1C02" w:rsidRPr="00AF60FE" w:rsidRDefault="004D1C02" w:rsidP="004D1C02">
            <w:pPr>
              <w:suppressLineNumbers/>
              <w:spacing w:after="0" w:line="360" w:lineRule="auto"/>
              <w:rPr>
                <w:rFonts w:ascii="Calibri" w:eastAsia="SimSun;宋体" w:hAnsi="Calibri" w:cs="Times New Roman"/>
                <w:lang w:eastAsia="zh-CN"/>
              </w:rPr>
            </w:pPr>
            <w:r w:rsidRPr="00AF60FE">
              <w:rPr>
                <w:rFonts w:ascii="Calibri" w:eastAsia="SimSun;宋体" w:hAnsi="Calibri" w:cs="Times New Roman"/>
                <w:sz w:val="24"/>
                <w:szCs w:val="24"/>
                <w:lang w:eastAsia="zh-CN"/>
              </w:rPr>
              <w:t>11/1</w:t>
            </w:r>
            <w:r w:rsidR="00C1513C">
              <w:rPr>
                <w:rFonts w:ascii="Calibri" w:eastAsia="SimSun;宋体" w:hAnsi="Calibri" w:cs="Times New Roman"/>
                <w:sz w:val="24"/>
                <w:szCs w:val="24"/>
                <w:lang w:eastAsia="zh-CN"/>
              </w:rPr>
              <w:t>9</w:t>
            </w:r>
            <w:r w:rsidRPr="00AF60FE">
              <w:rPr>
                <w:rFonts w:ascii="Calibri" w:eastAsia="SimSun;宋体" w:hAnsi="Calibri" w:cs="Times New Roman"/>
                <w:sz w:val="24"/>
                <w:szCs w:val="24"/>
                <w:lang w:eastAsia="zh-CN"/>
              </w:rPr>
              <w:t>/2019</w:t>
            </w:r>
          </w:p>
        </w:tc>
      </w:tr>
      <w:bookmarkEnd w:id="0"/>
    </w:tbl>
    <w:p w14:paraId="3DB697C8" w14:textId="77777777" w:rsidR="00AF60FE" w:rsidRDefault="00AF60FE" w:rsidP="002949C1">
      <w:pPr>
        <w:rPr>
          <w:rFonts w:ascii="Times New Roman" w:hAnsi="Times New Roman" w:cs="Times New Roman"/>
          <w:sz w:val="28"/>
          <w:szCs w:val="28"/>
        </w:rPr>
      </w:pPr>
    </w:p>
    <w:p w14:paraId="667DBFE7" w14:textId="4E404767" w:rsidR="00AF60FE" w:rsidRPr="006D4670" w:rsidRDefault="002949C1" w:rsidP="002949C1">
      <w:pPr>
        <w:rPr>
          <w:rFonts w:ascii="Times New Roman" w:hAnsi="Times New Roman" w:cs="Times New Roman"/>
          <w:b/>
          <w:sz w:val="28"/>
          <w:szCs w:val="28"/>
        </w:rPr>
      </w:pPr>
      <w:r w:rsidRPr="006D4670">
        <w:rPr>
          <w:rFonts w:ascii="Times New Roman" w:hAnsi="Times New Roman" w:cs="Times New Roman"/>
          <w:b/>
          <w:sz w:val="28"/>
          <w:szCs w:val="28"/>
        </w:rPr>
        <w:t>2. Project management plan</w:t>
      </w:r>
    </w:p>
    <w:p w14:paraId="5C02FA45" w14:textId="77777777" w:rsidR="00AF60FE" w:rsidRPr="006D4670" w:rsidRDefault="00AF60FE" w:rsidP="002949C1">
      <w:pPr>
        <w:rPr>
          <w:rFonts w:ascii="Times New Roman" w:hAnsi="Times New Roman" w:cs="Times New Roman"/>
          <w:b/>
          <w:sz w:val="28"/>
          <w:szCs w:val="28"/>
        </w:rPr>
      </w:pPr>
    </w:p>
    <w:p w14:paraId="53954CF6" w14:textId="01782856" w:rsidR="00422769" w:rsidRPr="006D4670" w:rsidRDefault="00422769" w:rsidP="002949C1">
      <w:pPr>
        <w:rPr>
          <w:rFonts w:ascii="Times New Roman" w:hAnsi="Times New Roman" w:cs="Times New Roman"/>
          <w:b/>
          <w:sz w:val="28"/>
          <w:szCs w:val="28"/>
        </w:rPr>
      </w:pPr>
      <w:r w:rsidRPr="006D4670">
        <w:rPr>
          <w:rFonts w:ascii="Times New Roman" w:hAnsi="Times New Roman" w:cs="Times New Roman"/>
          <w:b/>
          <w:sz w:val="28"/>
          <w:szCs w:val="28"/>
        </w:rPr>
        <w:t>2.1 project organization</w:t>
      </w:r>
    </w:p>
    <w:p w14:paraId="54EB6779" w14:textId="77777777" w:rsidR="00AF60FE" w:rsidRPr="00AF60FE" w:rsidRDefault="00AF60FE" w:rsidP="00AF60F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96"/>
        <w:gridCol w:w="1796"/>
        <w:gridCol w:w="2200"/>
        <w:gridCol w:w="1826"/>
      </w:tblGrid>
      <w:tr w:rsidR="00AF60FE" w:rsidRPr="00AF60FE" w14:paraId="7D6DADF3"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65ED7EB2"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Group Member</w:t>
            </w:r>
          </w:p>
        </w:tc>
        <w:tc>
          <w:tcPr>
            <w:tcW w:w="1796" w:type="dxa"/>
            <w:tcBorders>
              <w:top w:val="single" w:sz="4" w:space="0" w:color="auto"/>
              <w:left w:val="single" w:sz="4" w:space="0" w:color="auto"/>
              <w:bottom w:val="single" w:sz="4" w:space="0" w:color="auto"/>
              <w:right w:val="single" w:sz="4" w:space="0" w:color="auto"/>
            </w:tcBorders>
            <w:hideMark/>
          </w:tcPr>
          <w:p w14:paraId="63226886"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Role</w:t>
            </w:r>
          </w:p>
        </w:tc>
        <w:tc>
          <w:tcPr>
            <w:tcW w:w="1796" w:type="dxa"/>
            <w:tcBorders>
              <w:top w:val="single" w:sz="4" w:space="0" w:color="auto"/>
              <w:left w:val="single" w:sz="4" w:space="0" w:color="auto"/>
              <w:bottom w:val="single" w:sz="4" w:space="0" w:color="auto"/>
              <w:right w:val="single" w:sz="4" w:space="0" w:color="auto"/>
            </w:tcBorders>
            <w:hideMark/>
          </w:tcPr>
          <w:p w14:paraId="3A10D22B"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Skills</w:t>
            </w:r>
          </w:p>
        </w:tc>
        <w:tc>
          <w:tcPr>
            <w:tcW w:w="1796" w:type="dxa"/>
            <w:tcBorders>
              <w:top w:val="single" w:sz="4" w:space="0" w:color="auto"/>
              <w:left w:val="single" w:sz="4" w:space="0" w:color="auto"/>
              <w:bottom w:val="single" w:sz="4" w:space="0" w:color="auto"/>
              <w:right w:val="single" w:sz="4" w:space="0" w:color="auto"/>
            </w:tcBorders>
            <w:hideMark/>
          </w:tcPr>
          <w:p w14:paraId="325B8E45"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Training Needed</w:t>
            </w:r>
          </w:p>
        </w:tc>
      </w:tr>
      <w:tr w:rsidR="00AF60FE" w:rsidRPr="00AF60FE" w14:paraId="784D2C08"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7A43F2EF" w14:textId="77777777" w:rsid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Gabriel</w:t>
            </w:r>
          </w:p>
          <w:p w14:paraId="73B74F04" w14:textId="65C0C6AF" w:rsidR="0017325A" w:rsidRPr="00AF60FE" w:rsidRDefault="00C1513C" w:rsidP="00AF60FE">
            <w:pPr>
              <w:spacing w:after="160"/>
              <w:rPr>
                <w:rFonts w:ascii="Times New Roman" w:hAnsi="Times New Roman" w:cs="Times New Roman"/>
                <w:sz w:val="28"/>
                <w:szCs w:val="28"/>
              </w:rPr>
            </w:pPr>
            <w:r>
              <w:rPr>
                <w:rFonts w:ascii="Times New Roman" w:hAnsi="Times New Roman" w:cs="Times New Roman"/>
                <w:sz w:val="28"/>
                <w:szCs w:val="28"/>
              </w:rPr>
              <w:t>L</w:t>
            </w:r>
            <w:r w:rsidR="0017325A">
              <w:rPr>
                <w:rFonts w:ascii="Times New Roman" w:hAnsi="Times New Roman" w:cs="Times New Roman"/>
                <w:sz w:val="28"/>
                <w:szCs w:val="28"/>
              </w:rPr>
              <w:t>ong</w:t>
            </w:r>
          </w:p>
        </w:tc>
        <w:tc>
          <w:tcPr>
            <w:tcW w:w="1796" w:type="dxa"/>
            <w:tcBorders>
              <w:top w:val="single" w:sz="4" w:space="0" w:color="auto"/>
              <w:left w:val="single" w:sz="4" w:space="0" w:color="auto"/>
              <w:bottom w:val="single" w:sz="4" w:space="0" w:color="auto"/>
              <w:right w:val="single" w:sz="4" w:space="0" w:color="auto"/>
            </w:tcBorders>
            <w:hideMark/>
          </w:tcPr>
          <w:p w14:paraId="5A5F4383"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Team Leader</w:t>
            </w:r>
          </w:p>
        </w:tc>
        <w:tc>
          <w:tcPr>
            <w:tcW w:w="1796" w:type="dxa"/>
            <w:tcBorders>
              <w:top w:val="single" w:sz="4" w:space="0" w:color="auto"/>
              <w:left w:val="single" w:sz="4" w:space="0" w:color="auto"/>
              <w:bottom w:val="single" w:sz="4" w:space="0" w:color="auto"/>
              <w:right w:val="single" w:sz="4" w:space="0" w:color="auto"/>
            </w:tcBorders>
            <w:hideMark/>
          </w:tcPr>
          <w:p w14:paraId="13ADEA8F"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Communications, Programming: Java, Visual Studio</w:t>
            </w:r>
          </w:p>
        </w:tc>
        <w:tc>
          <w:tcPr>
            <w:tcW w:w="1796" w:type="dxa"/>
            <w:tcBorders>
              <w:top w:val="single" w:sz="4" w:space="0" w:color="auto"/>
              <w:left w:val="single" w:sz="4" w:space="0" w:color="auto"/>
              <w:bottom w:val="single" w:sz="4" w:space="0" w:color="auto"/>
              <w:right w:val="single" w:sz="4" w:space="0" w:color="auto"/>
            </w:tcBorders>
            <w:hideMark/>
          </w:tcPr>
          <w:p w14:paraId="120C2DFE"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Additional Programming</w:t>
            </w:r>
          </w:p>
        </w:tc>
      </w:tr>
      <w:tr w:rsidR="00AF60FE" w:rsidRPr="00AF60FE" w14:paraId="2441A53F"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67C23532" w14:textId="77777777" w:rsid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Daniel</w:t>
            </w:r>
          </w:p>
          <w:p w14:paraId="439F290A" w14:textId="07728D66" w:rsidR="0017325A" w:rsidRPr="00AF60FE" w:rsidRDefault="0017325A" w:rsidP="00AF60FE">
            <w:pPr>
              <w:spacing w:after="160"/>
              <w:rPr>
                <w:rFonts w:ascii="Times New Roman" w:hAnsi="Times New Roman" w:cs="Times New Roman"/>
                <w:sz w:val="28"/>
                <w:szCs w:val="28"/>
              </w:rPr>
            </w:pPr>
            <w:proofErr w:type="spellStart"/>
            <w:r>
              <w:rPr>
                <w:rFonts w:ascii="Times New Roman" w:hAnsi="Times New Roman" w:cs="Times New Roman"/>
                <w:bCs/>
                <w:sz w:val="28"/>
                <w:szCs w:val="28"/>
              </w:rPr>
              <w:t>Kakwata</w:t>
            </w:r>
            <w:proofErr w:type="spellEnd"/>
          </w:p>
        </w:tc>
        <w:tc>
          <w:tcPr>
            <w:tcW w:w="1796" w:type="dxa"/>
            <w:tcBorders>
              <w:top w:val="single" w:sz="4" w:space="0" w:color="auto"/>
              <w:left w:val="single" w:sz="4" w:space="0" w:color="auto"/>
              <w:bottom w:val="single" w:sz="4" w:space="0" w:color="auto"/>
              <w:right w:val="single" w:sz="4" w:space="0" w:color="auto"/>
            </w:tcBorders>
            <w:hideMark/>
          </w:tcPr>
          <w:p w14:paraId="4BF64178"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Implementor, Configuration Manager</w:t>
            </w:r>
          </w:p>
        </w:tc>
        <w:tc>
          <w:tcPr>
            <w:tcW w:w="1796" w:type="dxa"/>
            <w:tcBorders>
              <w:top w:val="single" w:sz="4" w:space="0" w:color="auto"/>
              <w:left w:val="single" w:sz="4" w:space="0" w:color="auto"/>
              <w:bottom w:val="single" w:sz="4" w:space="0" w:color="auto"/>
              <w:right w:val="single" w:sz="4" w:space="0" w:color="auto"/>
            </w:tcBorders>
            <w:hideMark/>
          </w:tcPr>
          <w:p w14:paraId="413A7475"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Programming: Java,</w:t>
            </w:r>
          </w:p>
        </w:tc>
        <w:tc>
          <w:tcPr>
            <w:tcW w:w="1796" w:type="dxa"/>
            <w:tcBorders>
              <w:top w:val="single" w:sz="4" w:space="0" w:color="auto"/>
              <w:left w:val="single" w:sz="4" w:space="0" w:color="auto"/>
              <w:bottom w:val="single" w:sz="4" w:space="0" w:color="auto"/>
              <w:right w:val="single" w:sz="4" w:space="0" w:color="auto"/>
            </w:tcBorders>
            <w:hideMark/>
          </w:tcPr>
          <w:p w14:paraId="7A927A80"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Object-oriented databases</w:t>
            </w:r>
          </w:p>
          <w:p w14:paraId="60728413"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UML Modeling</w:t>
            </w:r>
          </w:p>
        </w:tc>
      </w:tr>
      <w:tr w:rsidR="00AF60FE" w:rsidRPr="00AF60FE" w14:paraId="0FBDA0C7" w14:textId="77777777" w:rsidTr="00AF60FE">
        <w:trPr>
          <w:trHeight w:val="242"/>
        </w:trPr>
        <w:tc>
          <w:tcPr>
            <w:tcW w:w="1796" w:type="dxa"/>
            <w:tcBorders>
              <w:top w:val="single" w:sz="4" w:space="0" w:color="auto"/>
              <w:left w:val="single" w:sz="4" w:space="0" w:color="auto"/>
              <w:bottom w:val="single" w:sz="4" w:space="0" w:color="auto"/>
              <w:right w:val="single" w:sz="4" w:space="0" w:color="auto"/>
            </w:tcBorders>
            <w:hideMark/>
          </w:tcPr>
          <w:p w14:paraId="285C61C6" w14:textId="77777777" w:rsid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Luke</w:t>
            </w:r>
          </w:p>
          <w:p w14:paraId="056D1B49" w14:textId="634ADC43" w:rsidR="0017325A" w:rsidRPr="00AF60FE" w:rsidRDefault="0017325A" w:rsidP="00AF60FE">
            <w:pPr>
              <w:spacing w:after="160"/>
              <w:rPr>
                <w:rFonts w:ascii="Times New Roman" w:hAnsi="Times New Roman" w:cs="Times New Roman"/>
                <w:sz w:val="28"/>
                <w:szCs w:val="28"/>
              </w:rPr>
            </w:pPr>
            <w:r>
              <w:rPr>
                <w:rFonts w:ascii="Times New Roman" w:hAnsi="Times New Roman" w:cs="Times New Roman"/>
                <w:sz w:val="28"/>
                <w:szCs w:val="28"/>
              </w:rPr>
              <w:t>Fleming</w:t>
            </w:r>
          </w:p>
        </w:tc>
        <w:tc>
          <w:tcPr>
            <w:tcW w:w="1796" w:type="dxa"/>
            <w:tcBorders>
              <w:top w:val="single" w:sz="4" w:space="0" w:color="auto"/>
              <w:left w:val="single" w:sz="4" w:space="0" w:color="auto"/>
              <w:bottom w:val="single" w:sz="4" w:space="0" w:color="auto"/>
              <w:right w:val="single" w:sz="4" w:space="0" w:color="auto"/>
            </w:tcBorders>
            <w:hideMark/>
          </w:tcPr>
          <w:p w14:paraId="45BC783D"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Implementor, Tester</w:t>
            </w:r>
          </w:p>
        </w:tc>
        <w:tc>
          <w:tcPr>
            <w:tcW w:w="1796" w:type="dxa"/>
            <w:tcBorders>
              <w:top w:val="single" w:sz="4" w:space="0" w:color="auto"/>
              <w:left w:val="single" w:sz="4" w:space="0" w:color="auto"/>
              <w:bottom w:val="single" w:sz="4" w:space="0" w:color="auto"/>
              <w:right w:val="single" w:sz="4" w:space="0" w:color="auto"/>
            </w:tcBorders>
            <w:hideMark/>
          </w:tcPr>
          <w:p w14:paraId="6A5DA941"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 xml:space="preserve">Programming: Java, Python, </w:t>
            </w:r>
            <w:proofErr w:type="spellStart"/>
            <w:r w:rsidRPr="00AF60FE">
              <w:rPr>
                <w:rFonts w:ascii="Times New Roman" w:hAnsi="Times New Roman" w:cs="Times New Roman"/>
                <w:sz w:val="28"/>
                <w:szCs w:val="28"/>
              </w:rPr>
              <w:t>Javascript</w:t>
            </w:r>
            <w:proofErr w:type="spellEnd"/>
          </w:p>
        </w:tc>
        <w:tc>
          <w:tcPr>
            <w:tcW w:w="1796" w:type="dxa"/>
            <w:tcBorders>
              <w:top w:val="single" w:sz="4" w:space="0" w:color="auto"/>
              <w:left w:val="single" w:sz="4" w:space="0" w:color="auto"/>
              <w:bottom w:val="single" w:sz="4" w:space="0" w:color="auto"/>
              <w:right w:val="single" w:sz="4" w:space="0" w:color="auto"/>
            </w:tcBorders>
            <w:hideMark/>
          </w:tcPr>
          <w:p w14:paraId="26330E70"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UML Modeling, UI</w:t>
            </w:r>
          </w:p>
        </w:tc>
      </w:tr>
      <w:tr w:rsidR="00AF60FE" w:rsidRPr="00AF60FE" w14:paraId="4FA414A5"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3B2508D9" w14:textId="77777777" w:rsid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Gary</w:t>
            </w:r>
          </w:p>
          <w:p w14:paraId="78CDADB5" w14:textId="707FCBD6" w:rsidR="0017325A" w:rsidRPr="00AF60FE" w:rsidRDefault="0017325A" w:rsidP="00AF60FE">
            <w:pPr>
              <w:spacing w:after="160"/>
              <w:rPr>
                <w:rFonts w:ascii="Times New Roman" w:hAnsi="Times New Roman" w:cs="Times New Roman"/>
                <w:sz w:val="28"/>
                <w:szCs w:val="28"/>
              </w:rPr>
            </w:pPr>
            <w:r>
              <w:rPr>
                <w:rFonts w:ascii="Times New Roman" w:hAnsi="Times New Roman" w:cs="Times New Roman"/>
                <w:sz w:val="28"/>
                <w:szCs w:val="28"/>
              </w:rPr>
              <w:t xml:space="preserve">Locklear </w:t>
            </w:r>
          </w:p>
        </w:tc>
        <w:tc>
          <w:tcPr>
            <w:tcW w:w="1796" w:type="dxa"/>
            <w:tcBorders>
              <w:top w:val="single" w:sz="4" w:space="0" w:color="auto"/>
              <w:left w:val="single" w:sz="4" w:space="0" w:color="auto"/>
              <w:bottom w:val="single" w:sz="4" w:space="0" w:color="auto"/>
              <w:right w:val="single" w:sz="4" w:space="0" w:color="auto"/>
            </w:tcBorders>
            <w:hideMark/>
          </w:tcPr>
          <w:p w14:paraId="058DFA89"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Implementor, Tester</w:t>
            </w:r>
          </w:p>
        </w:tc>
        <w:tc>
          <w:tcPr>
            <w:tcW w:w="1796" w:type="dxa"/>
            <w:tcBorders>
              <w:top w:val="single" w:sz="4" w:space="0" w:color="auto"/>
              <w:left w:val="single" w:sz="4" w:space="0" w:color="auto"/>
              <w:bottom w:val="single" w:sz="4" w:space="0" w:color="auto"/>
              <w:right w:val="single" w:sz="4" w:space="0" w:color="auto"/>
            </w:tcBorders>
            <w:hideMark/>
          </w:tcPr>
          <w:p w14:paraId="32D0FDF6"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Programming: Java</w:t>
            </w:r>
          </w:p>
        </w:tc>
        <w:tc>
          <w:tcPr>
            <w:tcW w:w="1796" w:type="dxa"/>
            <w:tcBorders>
              <w:top w:val="single" w:sz="4" w:space="0" w:color="auto"/>
              <w:left w:val="single" w:sz="4" w:space="0" w:color="auto"/>
              <w:bottom w:val="single" w:sz="4" w:space="0" w:color="auto"/>
              <w:right w:val="single" w:sz="4" w:space="0" w:color="auto"/>
            </w:tcBorders>
            <w:hideMark/>
          </w:tcPr>
          <w:p w14:paraId="16AB95F2"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Additional Programming, UML Modeling</w:t>
            </w:r>
          </w:p>
        </w:tc>
      </w:tr>
      <w:tr w:rsidR="00AF60FE" w:rsidRPr="00AF60FE" w14:paraId="1891224B"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3A306EE8" w14:textId="77777777" w:rsid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Logan</w:t>
            </w:r>
          </w:p>
          <w:p w14:paraId="64B8CC77" w14:textId="19416283" w:rsidR="0017325A" w:rsidRPr="00AF60FE" w:rsidRDefault="0017325A" w:rsidP="00AF60FE">
            <w:pPr>
              <w:spacing w:after="160"/>
              <w:rPr>
                <w:rFonts w:ascii="Times New Roman" w:hAnsi="Times New Roman" w:cs="Times New Roman"/>
                <w:sz w:val="28"/>
                <w:szCs w:val="28"/>
              </w:rPr>
            </w:pPr>
            <w:r>
              <w:rPr>
                <w:rFonts w:ascii="Times New Roman" w:hAnsi="Times New Roman" w:cs="Times New Roman"/>
                <w:sz w:val="28"/>
                <w:szCs w:val="28"/>
              </w:rPr>
              <w:t>Craig</w:t>
            </w:r>
          </w:p>
        </w:tc>
        <w:tc>
          <w:tcPr>
            <w:tcW w:w="1796" w:type="dxa"/>
            <w:tcBorders>
              <w:top w:val="single" w:sz="4" w:space="0" w:color="auto"/>
              <w:left w:val="single" w:sz="4" w:space="0" w:color="auto"/>
              <w:bottom w:val="single" w:sz="4" w:space="0" w:color="auto"/>
              <w:right w:val="single" w:sz="4" w:space="0" w:color="auto"/>
            </w:tcBorders>
            <w:hideMark/>
          </w:tcPr>
          <w:p w14:paraId="2088D8DC"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Implementor,</w:t>
            </w:r>
          </w:p>
        </w:tc>
        <w:tc>
          <w:tcPr>
            <w:tcW w:w="1796" w:type="dxa"/>
            <w:tcBorders>
              <w:top w:val="single" w:sz="4" w:space="0" w:color="auto"/>
              <w:left w:val="single" w:sz="4" w:space="0" w:color="auto"/>
              <w:bottom w:val="single" w:sz="4" w:space="0" w:color="auto"/>
              <w:right w:val="single" w:sz="4" w:space="0" w:color="auto"/>
            </w:tcBorders>
            <w:hideMark/>
          </w:tcPr>
          <w:p w14:paraId="3CF42B6A"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Programming: Java</w:t>
            </w:r>
          </w:p>
          <w:p w14:paraId="7E3263E3"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Linus, Mars</w:t>
            </w:r>
          </w:p>
        </w:tc>
        <w:tc>
          <w:tcPr>
            <w:tcW w:w="1796" w:type="dxa"/>
            <w:tcBorders>
              <w:top w:val="single" w:sz="4" w:space="0" w:color="auto"/>
              <w:left w:val="single" w:sz="4" w:space="0" w:color="auto"/>
              <w:bottom w:val="single" w:sz="4" w:space="0" w:color="auto"/>
              <w:right w:val="single" w:sz="4" w:space="0" w:color="auto"/>
            </w:tcBorders>
            <w:hideMark/>
          </w:tcPr>
          <w:p w14:paraId="6E2EE842"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Visual Basic</w:t>
            </w:r>
          </w:p>
        </w:tc>
      </w:tr>
      <w:tr w:rsidR="00AF60FE" w:rsidRPr="00AF60FE" w14:paraId="737EE741" w14:textId="77777777" w:rsidTr="00AF60FE">
        <w:trPr>
          <w:trHeight w:val="251"/>
        </w:trPr>
        <w:tc>
          <w:tcPr>
            <w:tcW w:w="1796" w:type="dxa"/>
            <w:tcBorders>
              <w:top w:val="single" w:sz="4" w:space="0" w:color="auto"/>
              <w:left w:val="single" w:sz="4" w:space="0" w:color="auto"/>
              <w:bottom w:val="single" w:sz="4" w:space="0" w:color="auto"/>
              <w:right w:val="single" w:sz="4" w:space="0" w:color="auto"/>
            </w:tcBorders>
            <w:hideMark/>
          </w:tcPr>
          <w:p w14:paraId="12DD4388" w14:textId="636C1131" w:rsidR="00AF60FE" w:rsidRPr="00AF60FE" w:rsidRDefault="00AF60FE" w:rsidP="00AF60FE">
            <w:pPr>
              <w:spacing w:after="160"/>
              <w:rPr>
                <w:rFonts w:ascii="Times New Roman" w:hAnsi="Times New Roman" w:cs="Times New Roman"/>
                <w:sz w:val="28"/>
                <w:szCs w:val="28"/>
              </w:rPr>
            </w:pPr>
            <w:proofErr w:type="spellStart"/>
            <w:r w:rsidRPr="00AF60FE">
              <w:rPr>
                <w:rFonts w:ascii="Times New Roman" w:hAnsi="Times New Roman" w:cs="Times New Roman"/>
                <w:sz w:val="28"/>
                <w:szCs w:val="28"/>
              </w:rPr>
              <w:t>Gart</w:t>
            </w:r>
            <w:r w:rsidR="0017325A">
              <w:rPr>
                <w:rFonts w:ascii="Times New Roman" w:hAnsi="Times New Roman" w:cs="Times New Roman"/>
                <w:sz w:val="28"/>
                <w:szCs w:val="28"/>
              </w:rPr>
              <w:t>rel</w:t>
            </w:r>
            <w:proofErr w:type="spellEnd"/>
            <w:r w:rsidR="0017325A">
              <w:rPr>
                <w:rFonts w:ascii="Times New Roman" w:hAnsi="Times New Roman" w:cs="Times New Roman"/>
                <w:sz w:val="28"/>
                <w:szCs w:val="28"/>
              </w:rPr>
              <w:t xml:space="preserve"> Barnes</w:t>
            </w:r>
          </w:p>
        </w:tc>
        <w:tc>
          <w:tcPr>
            <w:tcW w:w="1796" w:type="dxa"/>
            <w:tcBorders>
              <w:top w:val="single" w:sz="4" w:space="0" w:color="auto"/>
              <w:left w:val="single" w:sz="4" w:space="0" w:color="auto"/>
              <w:bottom w:val="single" w:sz="4" w:space="0" w:color="auto"/>
              <w:right w:val="single" w:sz="4" w:space="0" w:color="auto"/>
            </w:tcBorders>
            <w:hideMark/>
          </w:tcPr>
          <w:p w14:paraId="4D74794B"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Implementor</w:t>
            </w:r>
          </w:p>
        </w:tc>
        <w:tc>
          <w:tcPr>
            <w:tcW w:w="1796" w:type="dxa"/>
            <w:tcBorders>
              <w:top w:val="single" w:sz="4" w:space="0" w:color="auto"/>
              <w:left w:val="single" w:sz="4" w:space="0" w:color="auto"/>
              <w:bottom w:val="single" w:sz="4" w:space="0" w:color="auto"/>
              <w:right w:val="single" w:sz="4" w:space="0" w:color="auto"/>
            </w:tcBorders>
            <w:hideMark/>
          </w:tcPr>
          <w:p w14:paraId="085E17A1"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Programming: Java, C++</w:t>
            </w:r>
          </w:p>
          <w:p w14:paraId="1CBD25C0"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Design</w:t>
            </w:r>
          </w:p>
        </w:tc>
        <w:tc>
          <w:tcPr>
            <w:tcW w:w="1796" w:type="dxa"/>
            <w:tcBorders>
              <w:top w:val="single" w:sz="4" w:space="0" w:color="auto"/>
              <w:left w:val="single" w:sz="4" w:space="0" w:color="auto"/>
              <w:bottom w:val="single" w:sz="4" w:space="0" w:color="auto"/>
              <w:right w:val="single" w:sz="4" w:space="0" w:color="auto"/>
            </w:tcBorders>
            <w:hideMark/>
          </w:tcPr>
          <w:p w14:paraId="1F5DFB50" w14:textId="77777777" w:rsidR="00AF60FE" w:rsidRPr="00AF60FE" w:rsidRDefault="00AF60FE" w:rsidP="00AF60FE">
            <w:pPr>
              <w:spacing w:after="160"/>
              <w:rPr>
                <w:rFonts w:ascii="Times New Roman" w:hAnsi="Times New Roman" w:cs="Times New Roman"/>
                <w:sz w:val="28"/>
                <w:szCs w:val="28"/>
              </w:rPr>
            </w:pPr>
            <w:r w:rsidRPr="00AF60FE">
              <w:rPr>
                <w:rFonts w:ascii="Times New Roman" w:hAnsi="Times New Roman" w:cs="Times New Roman"/>
                <w:sz w:val="28"/>
                <w:szCs w:val="28"/>
              </w:rPr>
              <w:t>Additional Programming</w:t>
            </w:r>
          </w:p>
        </w:tc>
      </w:tr>
    </w:tbl>
    <w:p w14:paraId="21B64A38" w14:textId="77777777" w:rsidR="00422769" w:rsidRDefault="00422769" w:rsidP="002949C1">
      <w:pPr>
        <w:rPr>
          <w:rFonts w:ascii="Times New Roman" w:hAnsi="Times New Roman" w:cs="Times New Roman"/>
          <w:sz w:val="28"/>
          <w:szCs w:val="28"/>
        </w:rPr>
      </w:pPr>
    </w:p>
    <w:p w14:paraId="6949F971" w14:textId="49F5078B" w:rsidR="00422769" w:rsidRDefault="00422769" w:rsidP="002949C1">
      <w:pPr>
        <w:rPr>
          <w:rFonts w:ascii="Times New Roman" w:hAnsi="Times New Roman" w:cs="Times New Roman"/>
          <w:b/>
          <w:sz w:val="28"/>
          <w:szCs w:val="28"/>
        </w:rPr>
      </w:pPr>
      <w:r w:rsidRPr="006D4670">
        <w:rPr>
          <w:rFonts w:ascii="Times New Roman" w:hAnsi="Times New Roman" w:cs="Times New Roman"/>
          <w:b/>
          <w:sz w:val="28"/>
          <w:szCs w:val="28"/>
        </w:rPr>
        <w:lastRenderedPageBreak/>
        <w:t>2.2 SW Development Process Model</w:t>
      </w:r>
    </w:p>
    <w:p w14:paraId="40B5812A" w14:textId="5DEED358" w:rsidR="002854D4" w:rsidRPr="006D4670" w:rsidRDefault="007A0F52" w:rsidP="002949C1">
      <w:pPr>
        <w:rPr>
          <w:rFonts w:ascii="Times New Roman" w:hAnsi="Times New Roman" w:cs="Times New Roman"/>
          <w:b/>
          <w:sz w:val="28"/>
          <w:szCs w:val="28"/>
        </w:rPr>
      </w:pPr>
      <w:r>
        <w:rPr>
          <w:noProof/>
        </w:rPr>
        <w:drawing>
          <wp:inline distT="0" distB="0" distL="0" distR="0" wp14:anchorId="2E2EC1F8" wp14:editId="7F5AD88A">
            <wp:extent cx="5289550" cy="314325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550" cy="3143250"/>
                    </a:xfrm>
                    <a:prstGeom prst="rect">
                      <a:avLst/>
                    </a:prstGeom>
                    <a:noFill/>
                    <a:ln>
                      <a:noFill/>
                    </a:ln>
                  </pic:spPr>
                </pic:pic>
              </a:graphicData>
            </a:graphic>
          </wp:inline>
        </w:drawing>
      </w:r>
    </w:p>
    <w:p w14:paraId="154D8CA9" w14:textId="5FB1FAF2" w:rsidR="00AF60FE" w:rsidRPr="00AF60FE" w:rsidRDefault="00AF60FE" w:rsidP="00AF60FE">
      <w:pPr>
        <w:rPr>
          <w:rFonts w:ascii="Times New Roman" w:hAnsi="Times New Roman" w:cs="Times New Roman"/>
          <w:sz w:val="28"/>
          <w:szCs w:val="28"/>
        </w:rPr>
      </w:pPr>
      <w:r w:rsidRPr="00AF60FE">
        <w:rPr>
          <w:rFonts w:ascii="Times New Roman" w:hAnsi="Times New Roman" w:cs="Times New Roman"/>
          <w:sz w:val="28"/>
          <w:szCs w:val="28"/>
        </w:rPr>
        <w:t xml:space="preserve">Linear sequential model </w:t>
      </w:r>
    </w:p>
    <w:p w14:paraId="0BF60D1E" w14:textId="64FD2009" w:rsidR="00AF60FE" w:rsidRPr="00AF60FE" w:rsidRDefault="00AF60FE" w:rsidP="00AF60FE">
      <w:pPr>
        <w:rPr>
          <w:rFonts w:ascii="Times New Roman" w:hAnsi="Times New Roman" w:cs="Times New Roman"/>
          <w:sz w:val="28"/>
          <w:szCs w:val="28"/>
        </w:rPr>
      </w:pPr>
      <w:r w:rsidRPr="00AF60FE">
        <w:rPr>
          <w:rFonts w:ascii="Times New Roman" w:hAnsi="Times New Roman" w:cs="Times New Roman"/>
          <w:sz w:val="28"/>
          <w:szCs w:val="28"/>
        </w:rPr>
        <w:t xml:space="preserve">Brief description  </w:t>
      </w:r>
    </w:p>
    <w:p w14:paraId="3351EDED" w14:textId="54EB3F3E" w:rsidR="00AF60FE" w:rsidRDefault="00AF60FE" w:rsidP="002949C1">
      <w:pPr>
        <w:rPr>
          <w:rFonts w:ascii="Times New Roman" w:hAnsi="Times New Roman" w:cs="Times New Roman"/>
          <w:sz w:val="28"/>
          <w:szCs w:val="28"/>
        </w:rPr>
      </w:pPr>
      <w:r w:rsidRPr="00AF60FE">
        <w:rPr>
          <w:rFonts w:ascii="Times New Roman" w:hAnsi="Times New Roman" w:cs="Times New Roman"/>
          <w:sz w:val="28"/>
          <w:szCs w:val="28"/>
        </w:rPr>
        <w:t>We will go about making this project by following the steps laid out for us which would mean the first stage would be project management. The second step would consist of software requirements. The third will include a software design description. And the fourth and final step will include both the code and the final report on the project. All Steps will include meeting minutes.</w:t>
      </w:r>
    </w:p>
    <w:p w14:paraId="1BD70D0B" w14:textId="5DC2D9A0" w:rsidR="00AE1928" w:rsidRDefault="00AE1928" w:rsidP="002949C1">
      <w:pPr>
        <w:rPr>
          <w:rFonts w:ascii="Times New Roman" w:hAnsi="Times New Roman" w:cs="Times New Roman"/>
          <w:sz w:val="28"/>
          <w:szCs w:val="28"/>
        </w:rPr>
      </w:pPr>
    </w:p>
    <w:p w14:paraId="1723BF98" w14:textId="5179F658" w:rsidR="0017325A" w:rsidRDefault="0017325A" w:rsidP="002949C1">
      <w:pPr>
        <w:rPr>
          <w:rFonts w:ascii="Times New Roman" w:hAnsi="Times New Roman" w:cs="Times New Roman"/>
          <w:sz w:val="28"/>
          <w:szCs w:val="28"/>
        </w:rPr>
      </w:pPr>
    </w:p>
    <w:p w14:paraId="4EEC7CC9" w14:textId="617C1DA8" w:rsidR="0017325A" w:rsidRDefault="0017325A" w:rsidP="002949C1">
      <w:pPr>
        <w:rPr>
          <w:rFonts w:ascii="Times New Roman" w:hAnsi="Times New Roman" w:cs="Times New Roman"/>
          <w:sz w:val="28"/>
          <w:szCs w:val="28"/>
        </w:rPr>
      </w:pPr>
    </w:p>
    <w:p w14:paraId="718AB2C9" w14:textId="70F9B36A" w:rsidR="0017325A" w:rsidRDefault="0017325A" w:rsidP="002949C1">
      <w:pPr>
        <w:rPr>
          <w:rFonts w:ascii="Times New Roman" w:hAnsi="Times New Roman" w:cs="Times New Roman"/>
          <w:sz w:val="28"/>
          <w:szCs w:val="28"/>
        </w:rPr>
      </w:pPr>
    </w:p>
    <w:p w14:paraId="3664E703" w14:textId="57FF4185" w:rsidR="0017325A" w:rsidRDefault="0017325A" w:rsidP="002949C1">
      <w:pPr>
        <w:rPr>
          <w:rFonts w:ascii="Times New Roman" w:hAnsi="Times New Roman" w:cs="Times New Roman"/>
          <w:sz w:val="28"/>
          <w:szCs w:val="28"/>
        </w:rPr>
      </w:pPr>
    </w:p>
    <w:p w14:paraId="76816693" w14:textId="2C89FDDD" w:rsidR="0017325A" w:rsidRDefault="0017325A" w:rsidP="002949C1">
      <w:pPr>
        <w:rPr>
          <w:rFonts w:ascii="Times New Roman" w:hAnsi="Times New Roman" w:cs="Times New Roman"/>
          <w:sz w:val="28"/>
          <w:szCs w:val="28"/>
        </w:rPr>
      </w:pPr>
    </w:p>
    <w:p w14:paraId="44DCD55C" w14:textId="66F20E99" w:rsidR="00FF4E35" w:rsidRDefault="00FF4E35" w:rsidP="002949C1">
      <w:pPr>
        <w:rPr>
          <w:rFonts w:ascii="Times New Roman" w:hAnsi="Times New Roman" w:cs="Times New Roman"/>
          <w:sz w:val="28"/>
          <w:szCs w:val="28"/>
        </w:rPr>
      </w:pPr>
    </w:p>
    <w:p w14:paraId="6F26FE2A" w14:textId="45F17164" w:rsidR="00FF4E35" w:rsidRDefault="00FF4E35" w:rsidP="002949C1">
      <w:pPr>
        <w:rPr>
          <w:rFonts w:ascii="Times New Roman" w:hAnsi="Times New Roman" w:cs="Times New Roman"/>
          <w:sz w:val="28"/>
          <w:szCs w:val="28"/>
        </w:rPr>
      </w:pPr>
    </w:p>
    <w:p w14:paraId="5A97E4F7" w14:textId="77777777" w:rsidR="00FF4E35" w:rsidRDefault="00FF4E35" w:rsidP="002949C1">
      <w:pPr>
        <w:rPr>
          <w:rFonts w:ascii="Times New Roman" w:hAnsi="Times New Roman" w:cs="Times New Roman"/>
          <w:sz w:val="28"/>
          <w:szCs w:val="28"/>
        </w:rPr>
      </w:pPr>
    </w:p>
    <w:p w14:paraId="74A7AB4D" w14:textId="241C2AE7" w:rsidR="00422769" w:rsidRPr="006D4670" w:rsidRDefault="00422769" w:rsidP="002949C1">
      <w:pPr>
        <w:rPr>
          <w:rFonts w:ascii="Times New Roman" w:hAnsi="Times New Roman" w:cs="Times New Roman"/>
          <w:b/>
          <w:sz w:val="28"/>
          <w:szCs w:val="28"/>
        </w:rPr>
      </w:pPr>
      <w:r w:rsidRPr="006D4670">
        <w:rPr>
          <w:rFonts w:ascii="Times New Roman" w:hAnsi="Times New Roman" w:cs="Times New Roman"/>
          <w:b/>
          <w:sz w:val="28"/>
          <w:szCs w:val="28"/>
        </w:rPr>
        <w:lastRenderedPageBreak/>
        <w:t xml:space="preserve">2.3 Scheduling </w:t>
      </w:r>
    </w:p>
    <w:p w14:paraId="22D8FA24" w14:textId="48457AEF" w:rsidR="00B64ED5" w:rsidRDefault="00E6423E" w:rsidP="002949C1">
      <w:pPr>
        <w:rPr>
          <w:rFonts w:ascii="Times New Roman" w:hAnsi="Times New Roman" w:cs="Times New Roman"/>
          <w:sz w:val="28"/>
          <w:szCs w:val="28"/>
        </w:rPr>
      </w:pPr>
      <w:r>
        <w:rPr>
          <w:rFonts w:ascii="Times New Roman" w:hAnsi="Times New Roman" w:cs="Times New Roman"/>
          <w:sz w:val="28"/>
          <w:szCs w:val="28"/>
        </w:rPr>
        <w:t xml:space="preserve">Program Name: Scheduling </w:t>
      </w:r>
      <w:r w:rsidR="00FF4E35">
        <w:rPr>
          <w:rFonts w:ascii="Times New Roman" w:hAnsi="Times New Roman" w:cs="Times New Roman"/>
          <w:sz w:val="28"/>
          <w:szCs w:val="28"/>
        </w:rPr>
        <w:t>Application</w:t>
      </w:r>
    </w:p>
    <w:p w14:paraId="57E1BD8A" w14:textId="121A4BEF" w:rsidR="00B64ED5" w:rsidRDefault="00AF60FE" w:rsidP="00B64ED5">
      <w:pPr>
        <w:spacing w:line="480" w:lineRule="auto"/>
        <w:rPr>
          <w:rFonts w:ascii="Times New Roman" w:hAnsi="Times New Roman" w:cs="Times New Roman"/>
          <w:sz w:val="28"/>
          <w:szCs w:val="28"/>
        </w:rPr>
      </w:pPr>
      <w:r w:rsidRPr="00AF60FE">
        <w:rPr>
          <w:rFonts w:ascii="Times New Roman" w:hAnsi="Times New Roman" w:cs="Times New Roman"/>
          <w:sz w:val="28"/>
          <w:szCs w:val="28"/>
        </w:rPr>
        <w:object w:dxaOrig="9360" w:dyaOrig="2055" w14:anchorId="7F111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3pt" o:ole="">
            <v:imagedata r:id="rId11" o:title=""/>
          </v:shape>
          <o:OLEObject Type="Embed" ProgID="Visio.Drawing.15" ShapeID="_x0000_i1025" DrawAspect="Content" ObjectID="_1635707260" r:id="rId12"/>
        </w:object>
      </w:r>
    </w:p>
    <w:p w14:paraId="1D69E409" w14:textId="77777777" w:rsidR="00B64ED5" w:rsidRDefault="00B64ED5">
      <w:pPr>
        <w:spacing w:line="480" w:lineRule="auto"/>
        <w:rPr>
          <w:rFonts w:ascii="Times New Roman" w:hAnsi="Times New Roman" w:cs="Times New Roman"/>
          <w:sz w:val="28"/>
          <w:szCs w:val="28"/>
        </w:rPr>
      </w:pPr>
      <w:r>
        <w:rPr>
          <w:rFonts w:ascii="Times New Roman" w:hAnsi="Times New Roman" w:cs="Times New Roman"/>
          <w:sz w:val="28"/>
          <w:szCs w:val="28"/>
        </w:rPr>
        <w:br w:type="page"/>
      </w:r>
    </w:p>
    <w:p w14:paraId="681EDE90" w14:textId="0CF026A7" w:rsidR="00B64ED5" w:rsidRPr="006D4670" w:rsidRDefault="006D4670" w:rsidP="00B64ED5">
      <w:pPr>
        <w:spacing w:line="480" w:lineRule="auto"/>
        <w:rPr>
          <w:rFonts w:ascii="Times New Roman" w:hAnsi="Times New Roman" w:cs="Times New Roman"/>
          <w:b/>
          <w:sz w:val="28"/>
          <w:szCs w:val="28"/>
        </w:rPr>
      </w:pPr>
      <w:r w:rsidRPr="006D4670">
        <w:rPr>
          <w:rFonts w:ascii="Times New Roman" w:hAnsi="Times New Roman" w:cs="Times New Roman"/>
          <w:b/>
          <w:sz w:val="28"/>
          <w:szCs w:val="28"/>
        </w:rPr>
        <w:lastRenderedPageBreak/>
        <w:t>3.Requirement Specifications</w:t>
      </w:r>
    </w:p>
    <w:p w14:paraId="52CF3EC8" w14:textId="75AF288E" w:rsidR="008C2D16" w:rsidRDefault="008C2D16">
      <w:pPr>
        <w:spacing w:line="480" w:lineRule="auto"/>
        <w:rPr>
          <w:rFonts w:ascii="Times New Roman" w:hAnsi="Times New Roman" w:cs="Times New Roman"/>
          <w:b/>
          <w:sz w:val="28"/>
          <w:szCs w:val="28"/>
        </w:rPr>
      </w:pPr>
      <w:r w:rsidRPr="008C2D16">
        <w:rPr>
          <w:rFonts w:ascii="Times New Roman" w:hAnsi="Times New Roman" w:cs="Times New Roman"/>
          <w:b/>
          <w:sz w:val="28"/>
          <w:szCs w:val="28"/>
        </w:rPr>
        <w:t>3.1Overall Requirement Specification</w:t>
      </w:r>
    </w:p>
    <w:p w14:paraId="5483FACA" w14:textId="185D6A99" w:rsidR="00C0080B" w:rsidRDefault="00C0080B">
      <w:pPr>
        <w:spacing w:line="480" w:lineRule="auto"/>
        <w:rPr>
          <w:rFonts w:ascii="Times New Roman" w:hAnsi="Times New Roman" w:cs="Times New Roman"/>
          <w:i/>
          <w:iCs/>
          <w:sz w:val="28"/>
          <w:szCs w:val="28"/>
        </w:rPr>
      </w:pPr>
      <w:r w:rsidRPr="00C0080B">
        <w:rPr>
          <w:rFonts w:ascii="Times New Roman" w:hAnsi="Times New Roman" w:cs="Times New Roman"/>
          <w:i/>
          <w:iCs/>
          <w:sz w:val="28"/>
          <w:szCs w:val="28"/>
        </w:rPr>
        <w:t>Intended Audience and use</w:t>
      </w:r>
    </w:p>
    <w:p w14:paraId="59F5A373" w14:textId="4CD9A8B0" w:rsidR="00C0080B" w:rsidRDefault="00C0080B">
      <w:pPr>
        <w:spacing w:line="480" w:lineRule="auto"/>
        <w:rPr>
          <w:rFonts w:ascii="Times New Roman" w:hAnsi="Times New Roman" w:cs="Times New Roman"/>
          <w:sz w:val="28"/>
          <w:szCs w:val="28"/>
        </w:rPr>
      </w:pPr>
      <w:r>
        <w:rPr>
          <w:rFonts w:ascii="Times New Roman" w:hAnsi="Times New Roman" w:cs="Times New Roman"/>
          <w:sz w:val="28"/>
          <w:szCs w:val="28"/>
        </w:rPr>
        <w:t>The intended audience for this program is major businesses that require face to face meetings regularly, its use is intended to be for making meeting times easier to set up without the need of a secretary.</w:t>
      </w:r>
      <w:r w:rsidR="006452BD">
        <w:rPr>
          <w:rFonts w:ascii="Times New Roman" w:hAnsi="Times New Roman" w:cs="Times New Roman"/>
          <w:sz w:val="28"/>
          <w:szCs w:val="28"/>
        </w:rPr>
        <w:t xml:space="preserve"> </w:t>
      </w:r>
    </w:p>
    <w:p w14:paraId="55293377" w14:textId="188E6E4F" w:rsidR="00655CBB" w:rsidRPr="00655CBB" w:rsidRDefault="00655CBB">
      <w:pPr>
        <w:spacing w:line="480" w:lineRule="auto"/>
        <w:rPr>
          <w:rFonts w:ascii="Times New Roman" w:hAnsi="Times New Roman" w:cs="Times New Roman"/>
          <w:i/>
          <w:iCs/>
          <w:sz w:val="28"/>
          <w:szCs w:val="28"/>
        </w:rPr>
      </w:pPr>
      <w:r>
        <w:rPr>
          <w:rFonts w:ascii="Times New Roman" w:hAnsi="Times New Roman" w:cs="Times New Roman"/>
          <w:i/>
          <w:iCs/>
          <w:sz w:val="28"/>
          <w:szCs w:val="28"/>
        </w:rPr>
        <w:t>Product scope</w:t>
      </w:r>
    </w:p>
    <w:p w14:paraId="709F5A9B" w14:textId="3B4C6009" w:rsidR="00655CBB" w:rsidRPr="00655CBB" w:rsidRDefault="00655CBB" w:rsidP="00655CBB">
      <w:pPr>
        <w:spacing w:line="480" w:lineRule="auto"/>
        <w:rPr>
          <w:rFonts w:ascii="Times New Roman" w:hAnsi="Times New Roman" w:cs="Times New Roman"/>
          <w:sz w:val="28"/>
          <w:szCs w:val="28"/>
        </w:rPr>
      </w:pPr>
      <w:r w:rsidRPr="00655CBB">
        <w:rPr>
          <w:rFonts w:ascii="Times New Roman" w:hAnsi="Times New Roman" w:cs="Times New Roman"/>
          <w:sz w:val="28"/>
          <w:szCs w:val="28"/>
        </w:rPr>
        <w:t xml:space="preserve">For the Business Application, our group decided to approach with </w:t>
      </w:r>
      <w:r w:rsidR="00C1513C">
        <w:rPr>
          <w:rFonts w:ascii="Times New Roman" w:hAnsi="Times New Roman" w:cs="Times New Roman"/>
          <w:sz w:val="28"/>
          <w:szCs w:val="28"/>
        </w:rPr>
        <w:t>3</w:t>
      </w:r>
      <w:r w:rsidRPr="00655CBB">
        <w:rPr>
          <w:rFonts w:ascii="Times New Roman" w:hAnsi="Times New Roman" w:cs="Times New Roman"/>
          <w:sz w:val="28"/>
          <w:szCs w:val="28"/>
        </w:rPr>
        <w:t xml:space="preserve"> use cases, to keep the overall work simplified within the project. Luke and Daniel worked on the use case diagram and description and released it </w:t>
      </w:r>
      <w:proofErr w:type="gramStart"/>
      <w:r w:rsidRPr="00655CBB">
        <w:rPr>
          <w:rFonts w:ascii="Times New Roman" w:hAnsi="Times New Roman" w:cs="Times New Roman"/>
          <w:sz w:val="28"/>
          <w:szCs w:val="28"/>
        </w:rPr>
        <w:t>first hand</w:t>
      </w:r>
      <w:proofErr w:type="gramEnd"/>
      <w:r w:rsidRPr="00655CBB">
        <w:rPr>
          <w:rFonts w:ascii="Times New Roman" w:hAnsi="Times New Roman" w:cs="Times New Roman"/>
          <w:sz w:val="28"/>
          <w:szCs w:val="28"/>
        </w:rPr>
        <w:t xml:space="preserve">, so that other group members could use it to complete their respective parts. We are not planning on lot of security (i.e. logging into a user account versus an admin account) within the version of the app we are developing, due to time constraints. What we are planning on, however, is to build the program so that everyone will have the option to create and view appointments, </w:t>
      </w:r>
      <w:r w:rsidR="00C1513C">
        <w:rPr>
          <w:rFonts w:ascii="Times New Roman" w:hAnsi="Times New Roman" w:cs="Times New Roman"/>
          <w:sz w:val="28"/>
          <w:szCs w:val="28"/>
        </w:rPr>
        <w:t>by simply choosing a user within our</w:t>
      </w:r>
      <w:r w:rsidRPr="00655CBB">
        <w:rPr>
          <w:rFonts w:ascii="Times New Roman" w:hAnsi="Times New Roman" w:cs="Times New Roman"/>
          <w:sz w:val="28"/>
          <w:szCs w:val="28"/>
        </w:rPr>
        <w:t xml:space="preserve"> database</w:t>
      </w:r>
      <w:r w:rsidR="00C1513C">
        <w:rPr>
          <w:rFonts w:ascii="Times New Roman" w:hAnsi="Times New Roman" w:cs="Times New Roman"/>
          <w:sz w:val="28"/>
          <w:szCs w:val="28"/>
        </w:rPr>
        <w:t xml:space="preserve"> </w:t>
      </w:r>
      <w:r w:rsidRPr="00655CBB">
        <w:rPr>
          <w:rFonts w:ascii="Times New Roman" w:hAnsi="Times New Roman" w:cs="Times New Roman"/>
          <w:sz w:val="28"/>
          <w:szCs w:val="28"/>
        </w:rPr>
        <w:t xml:space="preserve">within the app. This way, we only have one actor, and thus only </w:t>
      </w:r>
      <w:r w:rsidR="00C1513C">
        <w:rPr>
          <w:rFonts w:ascii="Times New Roman" w:hAnsi="Times New Roman" w:cs="Times New Roman"/>
          <w:sz w:val="28"/>
          <w:szCs w:val="28"/>
        </w:rPr>
        <w:t>three</w:t>
      </w:r>
      <w:r w:rsidRPr="00655CBB">
        <w:rPr>
          <w:rFonts w:ascii="Times New Roman" w:hAnsi="Times New Roman" w:cs="Times New Roman"/>
          <w:sz w:val="28"/>
          <w:szCs w:val="28"/>
        </w:rPr>
        <w:t xml:space="preserve"> use cases to </w:t>
      </w:r>
      <w:proofErr w:type="gramStart"/>
      <w:r w:rsidRPr="00655CBB">
        <w:rPr>
          <w:rFonts w:ascii="Times New Roman" w:hAnsi="Times New Roman" w:cs="Times New Roman"/>
          <w:sz w:val="28"/>
          <w:szCs w:val="28"/>
        </w:rPr>
        <w:t>actually implement</w:t>
      </w:r>
      <w:proofErr w:type="gramEnd"/>
      <w:r w:rsidRPr="00655CBB">
        <w:rPr>
          <w:rFonts w:ascii="Times New Roman" w:hAnsi="Times New Roman" w:cs="Times New Roman"/>
          <w:sz w:val="28"/>
          <w:szCs w:val="28"/>
        </w:rPr>
        <w:t xml:space="preserve"> during the course of the project.</w:t>
      </w:r>
    </w:p>
    <w:p w14:paraId="0D329585" w14:textId="77777777" w:rsidR="00655CBB" w:rsidRPr="00C0080B" w:rsidRDefault="00655CBB">
      <w:pPr>
        <w:spacing w:line="480" w:lineRule="auto"/>
        <w:rPr>
          <w:rFonts w:ascii="Times New Roman" w:hAnsi="Times New Roman" w:cs="Times New Roman"/>
          <w:sz w:val="28"/>
          <w:szCs w:val="28"/>
        </w:rPr>
      </w:pPr>
    </w:p>
    <w:p w14:paraId="459E694C" w14:textId="7BCB93AE" w:rsidR="00B64ED5" w:rsidRPr="00B64ED5" w:rsidRDefault="00B64ED5" w:rsidP="00B64ED5">
      <w:pPr>
        <w:spacing w:line="480" w:lineRule="auto"/>
        <w:rPr>
          <w:rFonts w:ascii="Times New Roman" w:hAnsi="Times New Roman" w:cs="Times New Roman"/>
          <w:b/>
          <w:bCs/>
          <w:sz w:val="28"/>
          <w:szCs w:val="28"/>
        </w:rPr>
      </w:pPr>
      <w:ins w:id="1" w:author="Gabriel Long" w:date="2019-11-03T20:02:00Z">
        <w:r>
          <w:rPr>
            <w:rFonts w:ascii="Times New Roman" w:hAnsi="Times New Roman" w:cs="Times New Roman"/>
            <w:sz w:val="28"/>
            <w:szCs w:val="28"/>
          </w:rPr>
          <w:br w:type="page"/>
        </w:r>
      </w:ins>
      <w:r w:rsidR="006D4670">
        <w:rPr>
          <w:rFonts w:ascii="Times New Roman" w:hAnsi="Times New Roman" w:cs="Times New Roman"/>
          <w:b/>
          <w:bCs/>
          <w:sz w:val="28"/>
          <w:szCs w:val="28"/>
        </w:rPr>
        <w:lastRenderedPageBreak/>
        <w:t>3</w:t>
      </w:r>
      <w:r w:rsidRPr="00B64ED5">
        <w:rPr>
          <w:rFonts w:ascii="Times New Roman" w:hAnsi="Times New Roman" w:cs="Times New Roman"/>
          <w:b/>
          <w:bCs/>
          <w:sz w:val="28"/>
          <w:szCs w:val="28"/>
        </w:rPr>
        <w:t>.2: Use Case Diagram and Use Case Tables:</w:t>
      </w:r>
    </w:p>
    <w:p w14:paraId="693A52B6" w14:textId="00723D25" w:rsidR="00B64ED5" w:rsidRPr="00B64ED5" w:rsidRDefault="0007061F" w:rsidP="00B64ED5">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1F7E6E" wp14:editId="22F3DD01">
            <wp:extent cx="5943600" cy="223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35200"/>
                    </a:xfrm>
                    <a:prstGeom prst="rect">
                      <a:avLst/>
                    </a:prstGeom>
                    <a:noFill/>
                    <a:ln>
                      <a:noFill/>
                    </a:ln>
                  </pic:spPr>
                </pic:pic>
              </a:graphicData>
            </a:graphic>
          </wp:inline>
        </w:drawing>
      </w:r>
    </w:p>
    <w:p w14:paraId="7D84029B" w14:textId="77777777" w:rsidR="00B64ED5" w:rsidRPr="00B64ED5" w:rsidRDefault="00B64ED5" w:rsidP="00B64ED5">
      <w:pPr>
        <w:spacing w:line="480" w:lineRule="auto"/>
        <w:rPr>
          <w:rFonts w:ascii="Times New Roman" w:hAnsi="Times New Roman" w:cs="Times New Roman"/>
          <w:sz w:val="28"/>
          <w:szCs w:val="28"/>
        </w:rPr>
      </w:pPr>
    </w:p>
    <w:p w14:paraId="4C64E321" w14:textId="77777777" w:rsidR="00B64ED5" w:rsidRPr="00B64ED5" w:rsidRDefault="00B64ED5" w:rsidP="00B64ED5">
      <w:pPr>
        <w:spacing w:line="480" w:lineRule="auto"/>
        <w:rPr>
          <w:rFonts w:ascii="Times New Roman" w:hAnsi="Times New Roman" w:cs="Times New Roman"/>
          <w:sz w:val="28"/>
          <w:szCs w:val="28"/>
        </w:rPr>
      </w:pPr>
    </w:p>
    <w:p w14:paraId="3E74D191" w14:textId="77777777" w:rsidR="00B64ED5" w:rsidRPr="00B64ED5" w:rsidRDefault="00B64ED5" w:rsidP="00B64ED5">
      <w:pPr>
        <w:spacing w:line="480" w:lineRule="auto"/>
        <w:rPr>
          <w:rFonts w:ascii="Times New Roman" w:hAnsi="Times New Roman" w:cs="Times New Roman"/>
          <w:sz w:val="28"/>
          <w:szCs w:val="28"/>
        </w:rPr>
      </w:pPr>
    </w:p>
    <w:p w14:paraId="2298760E" w14:textId="2BDDF415" w:rsidR="00B64ED5" w:rsidRPr="00B64ED5" w:rsidRDefault="00B64ED5" w:rsidP="00B64ED5">
      <w:pPr>
        <w:spacing w:line="480" w:lineRule="auto"/>
        <w:rPr>
          <w:rFonts w:ascii="Times New Roman" w:hAnsi="Times New Roman" w:cs="Times New Roman"/>
          <w:sz w:val="28"/>
          <w:szCs w:val="28"/>
        </w:rPr>
      </w:pPr>
      <w:r w:rsidRPr="00B64ED5">
        <w:rPr>
          <w:rFonts w:ascii="Times New Roman" w:hAnsi="Times New Roman" w:cs="Times New Roman"/>
          <w:sz w:val="28"/>
          <w:szCs w:val="28"/>
        </w:rPr>
        <w:t xml:space="preserve"> View existing User</w:t>
      </w:r>
    </w:p>
    <w:tbl>
      <w:tblPr>
        <w:tblStyle w:val="TableGrid"/>
        <w:tblW w:w="9664" w:type="dxa"/>
        <w:tblLook w:val="04A0" w:firstRow="1" w:lastRow="0" w:firstColumn="1" w:lastColumn="0" w:noHBand="0" w:noVBand="1"/>
      </w:tblPr>
      <w:tblGrid>
        <w:gridCol w:w="4832"/>
        <w:gridCol w:w="4832"/>
      </w:tblGrid>
      <w:tr w:rsidR="00B64ED5" w:rsidRPr="00B64ED5" w14:paraId="1F86F428" w14:textId="77777777" w:rsidTr="00B64ED5">
        <w:trPr>
          <w:trHeight w:val="348"/>
        </w:trPr>
        <w:tc>
          <w:tcPr>
            <w:tcW w:w="4832" w:type="dxa"/>
            <w:tcBorders>
              <w:top w:val="single" w:sz="4" w:space="0" w:color="auto"/>
              <w:left w:val="single" w:sz="4" w:space="0" w:color="auto"/>
              <w:bottom w:val="single" w:sz="4" w:space="0" w:color="auto"/>
              <w:right w:val="single" w:sz="4" w:space="0" w:color="auto"/>
            </w:tcBorders>
            <w:hideMark/>
          </w:tcPr>
          <w:p w14:paraId="4DF5AA69" w14:textId="77777777" w:rsidR="00B64ED5" w:rsidRPr="00B64ED5" w:rsidRDefault="00B64ED5" w:rsidP="00B64ED5">
            <w:pPr>
              <w:spacing w:after="160" w:line="480" w:lineRule="auto"/>
              <w:rPr>
                <w:rFonts w:ascii="Times New Roman" w:hAnsi="Times New Roman" w:cs="Times New Roman"/>
                <w:b/>
                <w:sz w:val="28"/>
                <w:szCs w:val="28"/>
              </w:rPr>
            </w:pPr>
            <w:r w:rsidRPr="00B64ED5">
              <w:rPr>
                <w:rFonts w:ascii="Times New Roman" w:hAnsi="Times New Roman" w:cs="Times New Roman"/>
                <w:b/>
                <w:sz w:val="28"/>
                <w:szCs w:val="28"/>
              </w:rPr>
              <w:t>Use case name</w:t>
            </w:r>
          </w:p>
        </w:tc>
        <w:tc>
          <w:tcPr>
            <w:tcW w:w="4832" w:type="dxa"/>
            <w:tcBorders>
              <w:top w:val="single" w:sz="4" w:space="0" w:color="auto"/>
              <w:left w:val="single" w:sz="4" w:space="0" w:color="auto"/>
              <w:bottom w:val="single" w:sz="4" w:space="0" w:color="auto"/>
              <w:right w:val="single" w:sz="4" w:space="0" w:color="auto"/>
            </w:tcBorders>
            <w:hideMark/>
          </w:tcPr>
          <w:p w14:paraId="6497683E" w14:textId="77777777" w:rsidR="00B64ED5" w:rsidRPr="00B64ED5" w:rsidRDefault="00B64ED5" w:rsidP="00B64ED5">
            <w:p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 xml:space="preserve">      View existing users </w:t>
            </w:r>
          </w:p>
        </w:tc>
      </w:tr>
      <w:tr w:rsidR="00B64ED5" w:rsidRPr="00B64ED5" w14:paraId="60201681" w14:textId="77777777" w:rsidTr="00B64ED5">
        <w:trPr>
          <w:trHeight w:val="329"/>
        </w:trPr>
        <w:tc>
          <w:tcPr>
            <w:tcW w:w="4832" w:type="dxa"/>
            <w:tcBorders>
              <w:top w:val="single" w:sz="4" w:space="0" w:color="auto"/>
              <w:left w:val="single" w:sz="4" w:space="0" w:color="auto"/>
              <w:bottom w:val="single" w:sz="4" w:space="0" w:color="auto"/>
              <w:right w:val="single" w:sz="4" w:space="0" w:color="auto"/>
            </w:tcBorders>
            <w:hideMark/>
          </w:tcPr>
          <w:p w14:paraId="17517003" w14:textId="77777777" w:rsidR="00B64ED5" w:rsidRPr="00B64ED5" w:rsidRDefault="00B64ED5" w:rsidP="00B64ED5">
            <w:pPr>
              <w:spacing w:after="160" w:line="480" w:lineRule="auto"/>
              <w:rPr>
                <w:rFonts w:ascii="Times New Roman" w:hAnsi="Times New Roman" w:cs="Times New Roman"/>
                <w:b/>
                <w:sz w:val="28"/>
                <w:szCs w:val="28"/>
              </w:rPr>
            </w:pPr>
            <w:r w:rsidRPr="00B64ED5">
              <w:rPr>
                <w:rFonts w:ascii="Times New Roman" w:hAnsi="Times New Roman" w:cs="Times New Roman"/>
                <w:b/>
                <w:sz w:val="28"/>
                <w:szCs w:val="28"/>
              </w:rPr>
              <w:t>Participating Actors</w:t>
            </w:r>
          </w:p>
        </w:tc>
        <w:tc>
          <w:tcPr>
            <w:tcW w:w="4832" w:type="dxa"/>
            <w:tcBorders>
              <w:top w:val="single" w:sz="4" w:space="0" w:color="auto"/>
              <w:left w:val="single" w:sz="4" w:space="0" w:color="auto"/>
              <w:bottom w:val="single" w:sz="4" w:space="0" w:color="auto"/>
              <w:right w:val="single" w:sz="4" w:space="0" w:color="auto"/>
            </w:tcBorders>
            <w:hideMark/>
          </w:tcPr>
          <w:p w14:paraId="2A42CF86" w14:textId="77777777" w:rsidR="00B64ED5" w:rsidRPr="00B64ED5" w:rsidRDefault="00B64ED5" w:rsidP="00B64ED5">
            <w:p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 xml:space="preserve">      Patient</w:t>
            </w:r>
          </w:p>
        </w:tc>
      </w:tr>
      <w:tr w:rsidR="00B64ED5" w:rsidRPr="00B64ED5" w14:paraId="48CABD64" w14:textId="77777777" w:rsidTr="00B64ED5">
        <w:trPr>
          <w:trHeight w:val="348"/>
        </w:trPr>
        <w:tc>
          <w:tcPr>
            <w:tcW w:w="4832" w:type="dxa"/>
            <w:tcBorders>
              <w:top w:val="single" w:sz="4" w:space="0" w:color="auto"/>
              <w:left w:val="single" w:sz="4" w:space="0" w:color="auto"/>
              <w:bottom w:val="single" w:sz="4" w:space="0" w:color="auto"/>
              <w:right w:val="single" w:sz="4" w:space="0" w:color="auto"/>
            </w:tcBorders>
            <w:hideMark/>
          </w:tcPr>
          <w:p w14:paraId="4A0C3000" w14:textId="77777777" w:rsidR="00B64ED5" w:rsidRPr="00B64ED5" w:rsidRDefault="00B64ED5" w:rsidP="00B64ED5">
            <w:pPr>
              <w:spacing w:after="160" w:line="480" w:lineRule="auto"/>
              <w:rPr>
                <w:rFonts w:ascii="Times New Roman" w:hAnsi="Times New Roman" w:cs="Times New Roman"/>
                <w:b/>
                <w:sz w:val="28"/>
                <w:szCs w:val="28"/>
              </w:rPr>
            </w:pPr>
            <w:r w:rsidRPr="00B64ED5">
              <w:rPr>
                <w:rFonts w:ascii="Times New Roman" w:hAnsi="Times New Roman" w:cs="Times New Roman"/>
                <w:b/>
                <w:sz w:val="28"/>
                <w:szCs w:val="28"/>
              </w:rPr>
              <w:t>Entry condition</w:t>
            </w:r>
          </w:p>
        </w:tc>
        <w:tc>
          <w:tcPr>
            <w:tcW w:w="4832" w:type="dxa"/>
            <w:tcBorders>
              <w:top w:val="single" w:sz="4" w:space="0" w:color="auto"/>
              <w:left w:val="single" w:sz="4" w:space="0" w:color="auto"/>
              <w:bottom w:val="single" w:sz="4" w:space="0" w:color="auto"/>
              <w:right w:val="single" w:sz="4" w:space="0" w:color="auto"/>
            </w:tcBorders>
            <w:hideMark/>
          </w:tcPr>
          <w:p w14:paraId="509A415F" w14:textId="77777777" w:rsidR="00B64ED5" w:rsidRPr="00B64ED5" w:rsidRDefault="00B64ED5" w:rsidP="00B64ED5">
            <w:p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 xml:space="preserve">      None</w:t>
            </w:r>
          </w:p>
        </w:tc>
      </w:tr>
      <w:tr w:rsidR="00B64ED5" w:rsidRPr="00B64ED5" w14:paraId="63610787" w14:textId="77777777" w:rsidTr="00B64ED5">
        <w:trPr>
          <w:trHeight w:val="329"/>
        </w:trPr>
        <w:tc>
          <w:tcPr>
            <w:tcW w:w="4832" w:type="dxa"/>
            <w:tcBorders>
              <w:top w:val="single" w:sz="4" w:space="0" w:color="auto"/>
              <w:left w:val="single" w:sz="4" w:space="0" w:color="auto"/>
              <w:bottom w:val="single" w:sz="4" w:space="0" w:color="auto"/>
              <w:right w:val="single" w:sz="4" w:space="0" w:color="auto"/>
            </w:tcBorders>
            <w:hideMark/>
          </w:tcPr>
          <w:p w14:paraId="24D0840A" w14:textId="77777777" w:rsidR="00B64ED5" w:rsidRPr="00B64ED5" w:rsidRDefault="00B64ED5" w:rsidP="00B64ED5">
            <w:pPr>
              <w:spacing w:after="160" w:line="480" w:lineRule="auto"/>
              <w:rPr>
                <w:rFonts w:ascii="Times New Roman" w:hAnsi="Times New Roman" w:cs="Times New Roman"/>
                <w:b/>
                <w:sz w:val="28"/>
                <w:szCs w:val="28"/>
              </w:rPr>
            </w:pPr>
            <w:r w:rsidRPr="00B64ED5">
              <w:rPr>
                <w:rFonts w:ascii="Times New Roman" w:hAnsi="Times New Roman" w:cs="Times New Roman"/>
                <w:b/>
                <w:sz w:val="28"/>
                <w:szCs w:val="28"/>
              </w:rPr>
              <w:t>Exit condition</w:t>
            </w:r>
          </w:p>
        </w:tc>
        <w:tc>
          <w:tcPr>
            <w:tcW w:w="4832" w:type="dxa"/>
            <w:tcBorders>
              <w:top w:val="single" w:sz="4" w:space="0" w:color="auto"/>
              <w:left w:val="single" w:sz="4" w:space="0" w:color="auto"/>
              <w:bottom w:val="single" w:sz="4" w:space="0" w:color="auto"/>
              <w:right w:val="single" w:sz="4" w:space="0" w:color="auto"/>
            </w:tcBorders>
            <w:hideMark/>
          </w:tcPr>
          <w:p w14:paraId="6E663DE2" w14:textId="77777777" w:rsidR="00B64ED5" w:rsidRPr="00B64ED5" w:rsidRDefault="00B64ED5" w:rsidP="00B64ED5">
            <w:p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 xml:space="preserve">       None </w:t>
            </w:r>
          </w:p>
        </w:tc>
      </w:tr>
      <w:tr w:rsidR="00B64ED5" w:rsidRPr="00B64ED5" w14:paraId="2BCCE524" w14:textId="77777777" w:rsidTr="00B64ED5">
        <w:trPr>
          <w:trHeight w:val="348"/>
        </w:trPr>
        <w:tc>
          <w:tcPr>
            <w:tcW w:w="4832" w:type="dxa"/>
            <w:tcBorders>
              <w:top w:val="single" w:sz="4" w:space="0" w:color="auto"/>
              <w:left w:val="single" w:sz="4" w:space="0" w:color="auto"/>
              <w:bottom w:val="single" w:sz="4" w:space="0" w:color="auto"/>
              <w:right w:val="single" w:sz="4" w:space="0" w:color="auto"/>
            </w:tcBorders>
            <w:hideMark/>
          </w:tcPr>
          <w:p w14:paraId="1C6AACC6" w14:textId="77777777" w:rsidR="00B64ED5" w:rsidRPr="00B64ED5" w:rsidRDefault="00B64ED5" w:rsidP="00B64ED5">
            <w:pPr>
              <w:spacing w:after="160" w:line="480" w:lineRule="auto"/>
              <w:rPr>
                <w:rFonts w:ascii="Times New Roman" w:hAnsi="Times New Roman" w:cs="Times New Roman"/>
                <w:b/>
                <w:sz w:val="28"/>
                <w:szCs w:val="28"/>
              </w:rPr>
            </w:pPr>
            <w:r w:rsidRPr="00B64ED5">
              <w:rPr>
                <w:rFonts w:ascii="Times New Roman" w:hAnsi="Times New Roman" w:cs="Times New Roman"/>
                <w:b/>
                <w:sz w:val="28"/>
                <w:szCs w:val="28"/>
              </w:rPr>
              <w:t>Flow of the event</w:t>
            </w:r>
          </w:p>
        </w:tc>
        <w:tc>
          <w:tcPr>
            <w:tcW w:w="4832" w:type="dxa"/>
            <w:tcBorders>
              <w:top w:val="single" w:sz="4" w:space="0" w:color="auto"/>
              <w:left w:val="single" w:sz="4" w:space="0" w:color="auto"/>
              <w:bottom w:val="single" w:sz="4" w:space="0" w:color="auto"/>
              <w:right w:val="single" w:sz="4" w:space="0" w:color="auto"/>
            </w:tcBorders>
            <w:hideMark/>
          </w:tcPr>
          <w:p w14:paraId="4372DC88" w14:textId="77777777" w:rsidR="00B64ED5" w:rsidRPr="00B64ED5" w:rsidRDefault="00B64ED5" w:rsidP="00B64ED5">
            <w:pPr>
              <w:numPr>
                <w:ilvl w:val="0"/>
                <w:numId w:val="4"/>
              </w:num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Enter the home screen</w:t>
            </w:r>
          </w:p>
          <w:p w14:paraId="28831484" w14:textId="77777777" w:rsidR="00B64ED5" w:rsidRPr="00B64ED5" w:rsidRDefault="00B64ED5" w:rsidP="00B64ED5">
            <w:pPr>
              <w:numPr>
                <w:ilvl w:val="0"/>
                <w:numId w:val="4"/>
              </w:num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Request to see view existing users</w:t>
            </w:r>
          </w:p>
          <w:p w14:paraId="47B6CDE4" w14:textId="77777777" w:rsidR="00B64ED5" w:rsidRPr="00B64ED5" w:rsidRDefault="00B64ED5" w:rsidP="00B64ED5">
            <w:pPr>
              <w:numPr>
                <w:ilvl w:val="0"/>
                <w:numId w:val="4"/>
              </w:num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lastRenderedPageBreak/>
              <w:t>View existing users</w:t>
            </w:r>
          </w:p>
          <w:p w14:paraId="4B0577AC" w14:textId="77777777" w:rsidR="00B64ED5" w:rsidRPr="00B64ED5" w:rsidRDefault="00B64ED5" w:rsidP="00B64ED5">
            <w:pPr>
              <w:numPr>
                <w:ilvl w:val="0"/>
                <w:numId w:val="4"/>
              </w:numPr>
              <w:spacing w:after="160" w:line="480" w:lineRule="auto"/>
              <w:rPr>
                <w:rFonts w:ascii="Times New Roman" w:hAnsi="Times New Roman" w:cs="Times New Roman"/>
                <w:sz w:val="28"/>
                <w:szCs w:val="28"/>
              </w:rPr>
            </w:pPr>
            <w:r w:rsidRPr="00B64ED5">
              <w:rPr>
                <w:rFonts w:ascii="Times New Roman" w:hAnsi="Times New Roman" w:cs="Times New Roman"/>
                <w:sz w:val="28"/>
                <w:szCs w:val="28"/>
              </w:rPr>
              <w:t>Option to create a new appointment or view existing appointment.</w:t>
            </w:r>
          </w:p>
        </w:tc>
      </w:tr>
    </w:tbl>
    <w:p w14:paraId="6E7F5FE1" w14:textId="77777777" w:rsidR="00B64ED5" w:rsidRPr="00B64ED5" w:rsidRDefault="00B64ED5" w:rsidP="00B64ED5">
      <w:pPr>
        <w:spacing w:line="480" w:lineRule="auto"/>
        <w:rPr>
          <w:rFonts w:ascii="Times New Roman" w:hAnsi="Times New Roman" w:cs="Times New Roman"/>
          <w:sz w:val="28"/>
          <w:szCs w:val="28"/>
        </w:rPr>
      </w:pPr>
    </w:p>
    <w:p w14:paraId="041E724D" w14:textId="77777777" w:rsidR="00CD5102" w:rsidRPr="00CD5102" w:rsidRDefault="00CD5102" w:rsidP="00CD5102">
      <w:pPr>
        <w:spacing w:line="480" w:lineRule="auto"/>
        <w:rPr>
          <w:rFonts w:ascii="Times New Roman" w:hAnsi="Times New Roman" w:cs="Times New Roman"/>
          <w:sz w:val="28"/>
          <w:szCs w:val="28"/>
        </w:rPr>
      </w:pPr>
      <w:r w:rsidRPr="00CD5102">
        <w:rPr>
          <w:rFonts w:ascii="Times New Roman" w:hAnsi="Times New Roman" w:cs="Times New Roman"/>
          <w:sz w:val="28"/>
          <w:szCs w:val="28"/>
        </w:rPr>
        <w:t>Create Appointment</w:t>
      </w:r>
    </w:p>
    <w:tbl>
      <w:tblPr>
        <w:tblStyle w:val="TableGrid"/>
        <w:tblW w:w="0" w:type="auto"/>
        <w:tblLook w:val="04A0" w:firstRow="1" w:lastRow="0" w:firstColumn="1" w:lastColumn="0" w:noHBand="0" w:noVBand="1"/>
      </w:tblPr>
      <w:tblGrid>
        <w:gridCol w:w="4675"/>
        <w:gridCol w:w="4675"/>
      </w:tblGrid>
      <w:tr w:rsidR="00CD5102" w:rsidRPr="00CD5102" w14:paraId="4D67E065" w14:textId="77777777" w:rsidTr="00CD5102">
        <w:tc>
          <w:tcPr>
            <w:tcW w:w="4675" w:type="dxa"/>
            <w:tcBorders>
              <w:top w:val="single" w:sz="4" w:space="0" w:color="auto"/>
              <w:left w:val="single" w:sz="4" w:space="0" w:color="auto"/>
              <w:bottom w:val="single" w:sz="4" w:space="0" w:color="auto"/>
              <w:right w:val="single" w:sz="4" w:space="0" w:color="auto"/>
            </w:tcBorders>
            <w:hideMark/>
          </w:tcPr>
          <w:p w14:paraId="1F139E62"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4EAFE819" w14:textId="77777777" w:rsidR="00CD5102" w:rsidRPr="00CD5102" w:rsidRDefault="00CD5102" w:rsidP="00CD5102">
            <w:p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Create Appointment</w:t>
            </w:r>
          </w:p>
        </w:tc>
      </w:tr>
      <w:tr w:rsidR="00CD5102" w:rsidRPr="00CD5102" w14:paraId="5C5ACECA" w14:textId="77777777" w:rsidTr="00CD5102">
        <w:tc>
          <w:tcPr>
            <w:tcW w:w="4675" w:type="dxa"/>
            <w:tcBorders>
              <w:top w:val="single" w:sz="4" w:space="0" w:color="auto"/>
              <w:left w:val="single" w:sz="4" w:space="0" w:color="auto"/>
              <w:bottom w:val="single" w:sz="4" w:space="0" w:color="auto"/>
              <w:right w:val="single" w:sz="4" w:space="0" w:color="auto"/>
            </w:tcBorders>
            <w:hideMark/>
          </w:tcPr>
          <w:p w14:paraId="25187050"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Participating Actors</w:t>
            </w:r>
          </w:p>
        </w:tc>
        <w:tc>
          <w:tcPr>
            <w:tcW w:w="4675" w:type="dxa"/>
            <w:tcBorders>
              <w:top w:val="single" w:sz="4" w:space="0" w:color="auto"/>
              <w:left w:val="single" w:sz="4" w:space="0" w:color="auto"/>
              <w:bottom w:val="single" w:sz="4" w:space="0" w:color="auto"/>
              <w:right w:val="single" w:sz="4" w:space="0" w:color="auto"/>
            </w:tcBorders>
            <w:hideMark/>
          </w:tcPr>
          <w:p w14:paraId="35997CF0" w14:textId="77777777" w:rsidR="00CD5102" w:rsidRPr="00CD5102" w:rsidRDefault="00CD5102" w:rsidP="00CD5102">
            <w:p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Patient</w:t>
            </w:r>
          </w:p>
        </w:tc>
      </w:tr>
      <w:tr w:rsidR="00CD5102" w:rsidRPr="00CD5102" w14:paraId="2EC27E36" w14:textId="77777777" w:rsidTr="00CD5102">
        <w:tc>
          <w:tcPr>
            <w:tcW w:w="4675" w:type="dxa"/>
            <w:tcBorders>
              <w:top w:val="single" w:sz="4" w:space="0" w:color="auto"/>
              <w:left w:val="single" w:sz="4" w:space="0" w:color="auto"/>
              <w:bottom w:val="single" w:sz="4" w:space="0" w:color="auto"/>
              <w:right w:val="single" w:sz="4" w:space="0" w:color="auto"/>
            </w:tcBorders>
            <w:hideMark/>
          </w:tcPr>
          <w:p w14:paraId="22BBFFCA"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Entry condition</w:t>
            </w:r>
          </w:p>
        </w:tc>
        <w:tc>
          <w:tcPr>
            <w:tcW w:w="4675" w:type="dxa"/>
            <w:tcBorders>
              <w:top w:val="single" w:sz="4" w:space="0" w:color="auto"/>
              <w:left w:val="single" w:sz="4" w:space="0" w:color="auto"/>
              <w:bottom w:val="single" w:sz="4" w:space="0" w:color="auto"/>
              <w:right w:val="single" w:sz="4" w:space="0" w:color="auto"/>
            </w:tcBorders>
            <w:hideMark/>
          </w:tcPr>
          <w:p w14:paraId="2150AB25" w14:textId="77777777" w:rsidR="00CD5102" w:rsidRPr="00CD5102" w:rsidRDefault="00CD5102" w:rsidP="00CD5102">
            <w:p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View Existing Appointments</w:t>
            </w:r>
          </w:p>
        </w:tc>
      </w:tr>
      <w:tr w:rsidR="00CD5102" w:rsidRPr="00CD5102" w14:paraId="1384B096" w14:textId="77777777" w:rsidTr="00CD5102">
        <w:tc>
          <w:tcPr>
            <w:tcW w:w="4675" w:type="dxa"/>
            <w:tcBorders>
              <w:top w:val="single" w:sz="4" w:space="0" w:color="auto"/>
              <w:left w:val="single" w:sz="4" w:space="0" w:color="auto"/>
              <w:bottom w:val="single" w:sz="4" w:space="0" w:color="auto"/>
              <w:right w:val="single" w:sz="4" w:space="0" w:color="auto"/>
            </w:tcBorders>
            <w:hideMark/>
          </w:tcPr>
          <w:p w14:paraId="7670BA4D"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Exit condition</w:t>
            </w:r>
          </w:p>
        </w:tc>
        <w:tc>
          <w:tcPr>
            <w:tcW w:w="4675" w:type="dxa"/>
            <w:tcBorders>
              <w:top w:val="single" w:sz="4" w:space="0" w:color="auto"/>
              <w:left w:val="single" w:sz="4" w:space="0" w:color="auto"/>
              <w:bottom w:val="single" w:sz="4" w:space="0" w:color="auto"/>
              <w:right w:val="single" w:sz="4" w:space="0" w:color="auto"/>
            </w:tcBorders>
            <w:hideMark/>
          </w:tcPr>
          <w:p w14:paraId="5DA81043" w14:textId="77777777" w:rsidR="00CD5102" w:rsidRPr="00CD5102" w:rsidRDefault="00CD5102" w:rsidP="00CD5102">
            <w:p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None</w:t>
            </w:r>
          </w:p>
        </w:tc>
      </w:tr>
      <w:tr w:rsidR="00CD5102" w:rsidRPr="00CD5102" w14:paraId="546BDF00" w14:textId="77777777" w:rsidTr="00CD5102">
        <w:tc>
          <w:tcPr>
            <w:tcW w:w="4675" w:type="dxa"/>
            <w:tcBorders>
              <w:top w:val="single" w:sz="4" w:space="0" w:color="auto"/>
              <w:left w:val="single" w:sz="4" w:space="0" w:color="auto"/>
              <w:bottom w:val="single" w:sz="4" w:space="0" w:color="auto"/>
              <w:right w:val="single" w:sz="4" w:space="0" w:color="auto"/>
            </w:tcBorders>
            <w:hideMark/>
          </w:tcPr>
          <w:p w14:paraId="64772097"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Flow of the event</w:t>
            </w:r>
          </w:p>
        </w:tc>
        <w:tc>
          <w:tcPr>
            <w:tcW w:w="4675" w:type="dxa"/>
            <w:tcBorders>
              <w:top w:val="single" w:sz="4" w:space="0" w:color="auto"/>
              <w:left w:val="single" w:sz="4" w:space="0" w:color="auto"/>
              <w:bottom w:val="single" w:sz="4" w:space="0" w:color="auto"/>
              <w:right w:val="single" w:sz="4" w:space="0" w:color="auto"/>
            </w:tcBorders>
            <w:hideMark/>
          </w:tcPr>
          <w:p w14:paraId="492A203D"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Enter Home Screen</w:t>
            </w:r>
          </w:p>
          <w:p w14:paraId="7023A6C3"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Request to view existing users</w:t>
            </w:r>
          </w:p>
          <w:p w14:paraId="22C1888B"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View Existing Users</w:t>
            </w:r>
          </w:p>
          <w:p w14:paraId="75A00027"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Request to Create appointment for client selected</w:t>
            </w:r>
          </w:p>
          <w:p w14:paraId="1632D933"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t>Create Appointment</w:t>
            </w:r>
          </w:p>
          <w:p w14:paraId="37C324E9" w14:textId="77777777" w:rsidR="00CD5102" w:rsidRPr="00CD5102" w:rsidRDefault="00CD5102" w:rsidP="00CD5102">
            <w:pPr>
              <w:numPr>
                <w:ilvl w:val="0"/>
                <w:numId w:val="8"/>
              </w:numPr>
              <w:spacing w:after="160" w:line="480" w:lineRule="auto"/>
              <w:rPr>
                <w:rFonts w:ascii="Times New Roman" w:hAnsi="Times New Roman" w:cs="Times New Roman"/>
                <w:bCs/>
                <w:sz w:val="28"/>
                <w:szCs w:val="28"/>
              </w:rPr>
            </w:pPr>
            <w:r w:rsidRPr="00CD5102">
              <w:rPr>
                <w:rFonts w:ascii="Times New Roman" w:hAnsi="Times New Roman" w:cs="Times New Roman"/>
                <w:bCs/>
                <w:sz w:val="28"/>
                <w:szCs w:val="28"/>
              </w:rPr>
              <w:lastRenderedPageBreak/>
              <w:t>Add new appointment to list of Existing appointments</w:t>
            </w:r>
          </w:p>
        </w:tc>
      </w:tr>
    </w:tbl>
    <w:p w14:paraId="4956F378" w14:textId="77777777" w:rsidR="00CD5102" w:rsidRPr="00CD5102" w:rsidRDefault="00CD5102" w:rsidP="00CD5102">
      <w:pPr>
        <w:spacing w:line="480" w:lineRule="auto"/>
        <w:rPr>
          <w:rFonts w:ascii="Times New Roman" w:hAnsi="Times New Roman" w:cs="Times New Roman"/>
          <w:sz w:val="28"/>
          <w:szCs w:val="28"/>
        </w:rPr>
      </w:pPr>
    </w:p>
    <w:p w14:paraId="27C70EB9" w14:textId="77777777" w:rsidR="00CD5102" w:rsidRPr="00CD5102" w:rsidRDefault="00CD5102" w:rsidP="00CD5102">
      <w:pPr>
        <w:spacing w:line="480" w:lineRule="auto"/>
        <w:rPr>
          <w:rFonts w:ascii="Times New Roman" w:hAnsi="Times New Roman" w:cs="Times New Roman"/>
          <w:sz w:val="28"/>
          <w:szCs w:val="28"/>
        </w:rPr>
      </w:pPr>
      <w:r w:rsidRPr="00CD5102">
        <w:rPr>
          <w:rFonts w:ascii="Times New Roman" w:hAnsi="Times New Roman" w:cs="Times New Roman"/>
          <w:sz w:val="28"/>
          <w:szCs w:val="28"/>
        </w:rPr>
        <w:t>View Existing Appointments</w:t>
      </w:r>
    </w:p>
    <w:tbl>
      <w:tblPr>
        <w:tblStyle w:val="TableGrid"/>
        <w:tblW w:w="9664" w:type="dxa"/>
        <w:tblLook w:val="04A0" w:firstRow="1" w:lastRow="0" w:firstColumn="1" w:lastColumn="0" w:noHBand="0" w:noVBand="1"/>
      </w:tblPr>
      <w:tblGrid>
        <w:gridCol w:w="4832"/>
        <w:gridCol w:w="4832"/>
      </w:tblGrid>
      <w:tr w:rsidR="00CD5102" w:rsidRPr="00CD5102" w14:paraId="73372CA9" w14:textId="77777777" w:rsidTr="00CD5102">
        <w:trPr>
          <w:trHeight w:val="348"/>
        </w:trPr>
        <w:tc>
          <w:tcPr>
            <w:tcW w:w="4832" w:type="dxa"/>
            <w:tcBorders>
              <w:top w:val="single" w:sz="4" w:space="0" w:color="auto"/>
              <w:left w:val="single" w:sz="4" w:space="0" w:color="auto"/>
              <w:bottom w:val="single" w:sz="4" w:space="0" w:color="auto"/>
              <w:right w:val="single" w:sz="4" w:space="0" w:color="auto"/>
            </w:tcBorders>
            <w:hideMark/>
          </w:tcPr>
          <w:p w14:paraId="1A8C97AA"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Use case name</w:t>
            </w:r>
          </w:p>
        </w:tc>
        <w:tc>
          <w:tcPr>
            <w:tcW w:w="4832" w:type="dxa"/>
            <w:tcBorders>
              <w:top w:val="single" w:sz="4" w:space="0" w:color="auto"/>
              <w:left w:val="single" w:sz="4" w:space="0" w:color="auto"/>
              <w:bottom w:val="single" w:sz="4" w:space="0" w:color="auto"/>
              <w:right w:val="single" w:sz="4" w:space="0" w:color="auto"/>
            </w:tcBorders>
            <w:hideMark/>
          </w:tcPr>
          <w:p w14:paraId="1EA3210A" w14:textId="77777777" w:rsidR="00CD5102" w:rsidRPr="00CD5102" w:rsidRDefault="00CD5102" w:rsidP="00CD5102">
            <w:p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 xml:space="preserve">      View existing Appointments</w:t>
            </w:r>
          </w:p>
        </w:tc>
      </w:tr>
      <w:tr w:rsidR="00CD5102" w:rsidRPr="00CD5102" w14:paraId="1334A2D3" w14:textId="77777777" w:rsidTr="00CD5102">
        <w:trPr>
          <w:trHeight w:val="329"/>
        </w:trPr>
        <w:tc>
          <w:tcPr>
            <w:tcW w:w="4832" w:type="dxa"/>
            <w:tcBorders>
              <w:top w:val="single" w:sz="4" w:space="0" w:color="auto"/>
              <w:left w:val="single" w:sz="4" w:space="0" w:color="auto"/>
              <w:bottom w:val="single" w:sz="4" w:space="0" w:color="auto"/>
              <w:right w:val="single" w:sz="4" w:space="0" w:color="auto"/>
            </w:tcBorders>
            <w:hideMark/>
          </w:tcPr>
          <w:p w14:paraId="26B939CB"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Participating Actors</w:t>
            </w:r>
          </w:p>
        </w:tc>
        <w:tc>
          <w:tcPr>
            <w:tcW w:w="4832" w:type="dxa"/>
            <w:tcBorders>
              <w:top w:val="single" w:sz="4" w:space="0" w:color="auto"/>
              <w:left w:val="single" w:sz="4" w:space="0" w:color="auto"/>
              <w:bottom w:val="single" w:sz="4" w:space="0" w:color="auto"/>
              <w:right w:val="single" w:sz="4" w:space="0" w:color="auto"/>
            </w:tcBorders>
            <w:hideMark/>
          </w:tcPr>
          <w:p w14:paraId="2AEAF7E4" w14:textId="77777777" w:rsidR="00CD5102" w:rsidRPr="00CD5102" w:rsidRDefault="00CD5102" w:rsidP="00CD5102">
            <w:p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 xml:space="preserve">      Clients and Patients</w:t>
            </w:r>
          </w:p>
        </w:tc>
      </w:tr>
      <w:tr w:rsidR="00CD5102" w:rsidRPr="00CD5102" w14:paraId="741EF3DF" w14:textId="77777777" w:rsidTr="00CD5102">
        <w:trPr>
          <w:trHeight w:val="348"/>
        </w:trPr>
        <w:tc>
          <w:tcPr>
            <w:tcW w:w="4832" w:type="dxa"/>
            <w:tcBorders>
              <w:top w:val="single" w:sz="4" w:space="0" w:color="auto"/>
              <w:left w:val="single" w:sz="4" w:space="0" w:color="auto"/>
              <w:bottom w:val="single" w:sz="4" w:space="0" w:color="auto"/>
              <w:right w:val="single" w:sz="4" w:space="0" w:color="auto"/>
            </w:tcBorders>
            <w:hideMark/>
          </w:tcPr>
          <w:p w14:paraId="65572695"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Entry condition</w:t>
            </w:r>
          </w:p>
        </w:tc>
        <w:tc>
          <w:tcPr>
            <w:tcW w:w="4832" w:type="dxa"/>
            <w:tcBorders>
              <w:top w:val="single" w:sz="4" w:space="0" w:color="auto"/>
              <w:left w:val="single" w:sz="4" w:space="0" w:color="auto"/>
              <w:bottom w:val="single" w:sz="4" w:space="0" w:color="auto"/>
              <w:right w:val="single" w:sz="4" w:space="0" w:color="auto"/>
            </w:tcBorders>
            <w:hideMark/>
          </w:tcPr>
          <w:p w14:paraId="5B70093B" w14:textId="77777777" w:rsidR="00CD5102" w:rsidRPr="00CD5102" w:rsidRDefault="00CD5102" w:rsidP="00CD5102">
            <w:p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 xml:space="preserve">      View Existing Users </w:t>
            </w:r>
          </w:p>
        </w:tc>
      </w:tr>
      <w:tr w:rsidR="00CD5102" w:rsidRPr="00CD5102" w14:paraId="255C7439" w14:textId="77777777" w:rsidTr="00CD5102">
        <w:trPr>
          <w:trHeight w:val="329"/>
        </w:trPr>
        <w:tc>
          <w:tcPr>
            <w:tcW w:w="4832" w:type="dxa"/>
            <w:tcBorders>
              <w:top w:val="single" w:sz="4" w:space="0" w:color="auto"/>
              <w:left w:val="single" w:sz="4" w:space="0" w:color="auto"/>
              <w:bottom w:val="single" w:sz="4" w:space="0" w:color="auto"/>
              <w:right w:val="single" w:sz="4" w:space="0" w:color="auto"/>
            </w:tcBorders>
            <w:hideMark/>
          </w:tcPr>
          <w:p w14:paraId="627EB13D"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Exit condition</w:t>
            </w:r>
          </w:p>
        </w:tc>
        <w:tc>
          <w:tcPr>
            <w:tcW w:w="4832" w:type="dxa"/>
            <w:tcBorders>
              <w:top w:val="single" w:sz="4" w:space="0" w:color="auto"/>
              <w:left w:val="single" w:sz="4" w:space="0" w:color="auto"/>
              <w:bottom w:val="single" w:sz="4" w:space="0" w:color="auto"/>
              <w:right w:val="single" w:sz="4" w:space="0" w:color="auto"/>
            </w:tcBorders>
            <w:hideMark/>
          </w:tcPr>
          <w:p w14:paraId="31625B7C" w14:textId="77777777" w:rsidR="00CD5102" w:rsidRPr="00CD5102" w:rsidRDefault="00CD5102" w:rsidP="00CD5102">
            <w:p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 xml:space="preserve">       None </w:t>
            </w:r>
          </w:p>
        </w:tc>
      </w:tr>
      <w:tr w:rsidR="00CD5102" w:rsidRPr="00CD5102" w14:paraId="6EFC4AD1" w14:textId="77777777" w:rsidTr="00CD5102">
        <w:trPr>
          <w:trHeight w:val="348"/>
        </w:trPr>
        <w:tc>
          <w:tcPr>
            <w:tcW w:w="4832" w:type="dxa"/>
            <w:tcBorders>
              <w:top w:val="single" w:sz="4" w:space="0" w:color="auto"/>
              <w:left w:val="single" w:sz="4" w:space="0" w:color="auto"/>
              <w:bottom w:val="single" w:sz="4" w:space="0" w:color="auto"/>
              <w:right w:val="single" w:sz="4" w:space="0" w:color="auto"/>
            </w:tcBorders>
            <w:hideMark/>
          </w:tcPr>
          <w:p w14:paraId="66E36FD1" w14:textId="77777777" w:rsidR="00CD5102" w:rsidRPr="00CD5102" w:rsidRDefault="00CD5102" w:rsidP="00CD5102">
            <w:pPr>
              <w:spacing w:after="160" w:line="480" w:lineRule="auto"/>
              <w:rPr>
                <w:rFonts w:ascii="Times New Roman" w:hAnsi="Times New Roman" w:cs="Times New Roman"/>
                <w:b/>
                <w:sz w:val="28"/>
                <w:szCs w:val="28"/>
              </w:rPr>
            </w:pPr>
            <w:r w:rsidRPr="00CD5102">
              <w:rPr>
                <w:rFonts w:ascii="Times New Roman" w:hAnsi="Times New Roman" w:cs="Times New Roman"/>
                <w:b/>
                <w:sz w:val="28"/>
                <w:szCs w:val="28"/>
              </w:rPr>
              <w:t>Flow of the event</w:t>
            </w:r>
          </w:p>
        </w:tc>
        <w:tc>
          <w:tcPr>
            <w:tcW w:w="4832" w:type="dxa"/>
            <w:tcBorders>
              <w:top w:val="single" w:sz="4" w:space="0" w:color="auto"/>
              <w:left w:val="single" w:sz="4" w:space="0" w:color="auto"/>
              <w:bottom w:val="single" w:sz="4" w:space="0" w:color="auto"/>
              <w:right w:val="single" w:sz="4" w:space="0" w:color="auto"/>
            </w:tcBorders>
            <w:hideMark/>
          </w:tcPr>
          <w:p w14:paraId="3E459F36" w14:textId="77777777" w:rsidR="00CD5102" w:rsidRPr="00CD5102" w:rsidRDefault="00CD5102" w:rsidP="00CD5102">
            <w:pPr>
              <w:numPr>
                <w:ilvl w:val="0"/>
                <w:numId w:val="9"/>
              </w:num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Enter the home screen</w:t>
            </w:r>
          </w:p>
          <w:p w14:paraId="0FF99EE1" w14:textId="77777777" w:rsidR="00CD5102" w:rsidRPr="00CD5102" w:rsidRDefault="00CD5102" w:rsidP="00CD5102">
            <w:pPr>
              <w:numPr>
                <w:ilvl w:val="0"/>
                <w:numId w:val="9"/>
              </w:num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Request to see view existing users</w:t>
            </w:r>
          </w:p>
          <w:p w14:paraId="7650E36B" w14:textId="77777777" w:rsidR="00CD5102" w:rsidRPr="00CD5102" w:rsidRDefault="00CD5102" w:rsidP="00CD5102">
            <w:pPr>
              <w:numPr>
                <w:ilvl w:val="0"/>
                <w:numId w:val="9"/>
              </w:num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View existing users</w:t>
            </w:r>
          </w:p>
          <w:p w14:paraId="18317D3B" w14:textId="77777777" w:rsidR="00CD5102" w:rsidRPr="00CD5102" w:rsidRDefault="00CD5102" w:rsidP="00CD5102">
            <w:pPr>
              <w:numPr>
                <w:ilvl w:val="0"/>
                <w:numId w:val="9"/>
              </w:num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Request to view existing appointments</w:t>
            </w:r>
          </w:p>
          <w:p w14:paraId="3D9DEF90" w14:textId="77777777" w:rsidR="00CD5102" w:rsidRPr="00CD5102" w:rsidRDefault="00CD5102" w:rsidP="00CD5102">
            <w:pPr>
              <w:numPr>
                <w:ilvl w:val="0"/>
                <w:numId w:val="9"/>
              </w:numPr>
              <w:spacing w:after="160" w:line="480" w:lineRule="auto"/>
              <w:rPr>
                <w:rFonts w:ascii="Times New Roman" w:hAnsi="Times New Roman" w:cs="Times New Roman"/>
                <w:sz w:val="28"/>
                <w:szCs w:val="28"/>
              </w:rPr>
            </w:pPr>
            <w:r w:rsidRPr="00CD5102">
              <w:rPr>
                <w:rFonts w:ascii="Times New Roman" w:hAnsi="Times New Roman" w:cs="Times New Roman"/>
                <w:sz w:val="28"/>
                <w:szCs w:val="28"/>
              </w:rPr>
              <w:t>View Existing Appointments</w:t>
            </w:r>
          </w:p>
        </w:tc>
      </w:tr>
    </w:tbl>
    <w:p w14:paraId="5FCF1628" w14:textId="77777777" w:rsidR="00CD5102" w:rsidRPr="00CD5102" w:rsidRDefault="00CD5102" w:rsidP="00CD5102">
      <w:pPr>
        <w:spacing w:line="480" w:lineRule="auto"/>
        <w:rPr>
          <w:rFonts w:ascii="Times New Roman" w:hAnsi="Times New Roman" w:cs="Times New Roman"/>
          <w:sz w:val="28"/>
          <w:szCs w:val="28"/>
        </w:rPr>
      </w:pPr>
    </w:p>
    <w:p w14:paraId="396B9282" w14:textId="77777777" w:rsidR="00B64ED5" w:rsidRDefault="00B64ED5">
      <w:pPr>
        <w:spacing w:line="480" w:lineRule="auto"/>
        <w:rPr>
          <w:rFonts w:ascii="Times New Roman" w:hAnsi="Times New Roman" w:cs="Times New Roman"/>
          <w:sz w:val="28"/>
          <w:szCs w:val="28"/>
        </w:rPr>
      </w:pPr>
    </w:p>
    <w:p w14:paraId="180B5D12" w14:textId="08B3B36C" w:rsidR="00AF60FE" w:rsidRDefault="00AF60FE" w:rsidP="002949C1">
      <w:pPr>
        <w:rPr>
          <w:rFonts w:ascii="Times New Roman" w:hAnsi="Times New Roman" w:cs="Times New Roman"/>
          <w:sz w:val="28"/>
          <w:szCs w:val="28"/>
        </w:rPr>
      </w:pPr>
    </w:p>
    <w:p w14:paraId="01B9CB92" w14:textId="78C90B0F" w:rsidR="00842083" w:rsidRPr="00842083" w:rsidRDefault="006D4670" w:rsidP="00842083">
      <w:pPr>
        <w:rPr>
          <w:rFonts w:ascii="Times New Roman" w:hAnsi="Times New Roman" w:cs="Times New Roman"/>
          <w:b/>
          <w:sz w:val="28"/>
          <w:szCs w:val="28"/>
        </w:rPr>
      </w:pPr>
      <w:r w:rsidRPr="006D4670">
        <w:rPr>
          <w:rFonts w:ascii="Times New Roman" w:hAnsi="Times New Roman" w:cs="Times New Roman"/>
          <w:b/>
          <w:sz w:val="28"/>
          <w:szCs w:val="28"/>
        </w:rPr>
        <w:lastRenderedPageBreak/>
        <w:t>3.3 Functional Requir</w:t>
      </w:r>
      <w:r w:rsidR="00842083">
        <w:rPr>
          <w:rFonts w:ascii="Times New Roman" w:hAnsi="Times New Roman" w:cs="Times New Roman"/>
          <w:b/>
          <w:sz w:val="28"/>
          <w:szCs w:val="28"/>
        </w:rPr>
        <w:t>e</w:t>
      </w:r>
      <w:r w:rsidRPr="006D4670">
        <w:rPr>
          <w:rFonts w:ascii="Times New Roman" w:hAnsi="Times New Roman" w:cs="Times New Roman"/>
          <w:b/>
          <w:sz w:val="28"/>
          <w:szCs w:val="28"/>
        </w:rPr>
        <w:t>ments</w:t>
      </w:r>
    </w:p>
    <w:p w14:paraId="4FC35636" w14:textId="77777777" w:rsidR="00842083" w:rsidRDefault="00842083" w:rsidP="00842083">
      <w:pPr>
        <w:pStyle w:val="ListParagraph"/>
        <w:numPr>
          <w:ilvl w:val="0"/>
          <w:numId w:val="5"/>
        </w:numPr>
        <w:rPr>
          <w:rFonts w:ascii="Times New Roman" w:hAnsi="Times New Roman" w:cs="Times New Roman"/>
          <w:sz w:val="28"/>
          <w:szCs w:val="28"/>
        </w:rPr>
      </w:pPr>
      <w:bookmarkStart w:id="2" w:name="_Hlk24356908"/>
      <w:r>
        <w:rPr>
          <w:rFonts w:ascii="Times New Roman" w:hAnsi="Times New Roman" w:cs="Times New Roman"/>
          <w:sz w:val="28"/>
          <w:szCs w:val="28"/>
        </w:rPr>
        <w:t>A login textbox</w:t>
      </w:r>
    </w:p>
    <w:p w14:paraId="13CF3BF9" w14:textId="77777777" w:rsidR="00842083" w:rsidRDefault="00842083" w:rsidP="008420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 textbox that is used to enter and view the appointment list </w:t>
      </w:r>
    </w:p>
    <w:p w14:paraId="103C8E96" w14:textId="77777777" w:rsidR="00842083" w:rsidRDefault="00842083" w:rsidP="0084208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Registry of users</w:t>
      </w:r>
    </w:p>
    <w:p w14:paraId="7E36BCC5" w14:textId="77777777" w:rsidR="00842083" w:rsidRPr="000907DC" w:rsidRDefault="00842083" w:rsidP="008420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registry of users that can be accessed and viewed by users</w:t>
      </w:r>
    </w:p>
    <w:p w14:paraId="11B2D93D" w14:textId="77777777" w:rsidR="00176F9F" w:rsidRPr="00176F9F" w:rsidRDefault="00176F9F" w:rsidP="00176F9F">
      <w:pPr>
        <w:pStyle w:val="ListParagraph"/>
        <w:numPr>
          <w:ilvl w:val="0"/>
          <w:numId w:val="5"/>
        </w:numPr>
        <w:rPr>
          <w:rFonts w:ascii="Times New Roman" w:hAnsi="Times New Roman" w:cs="Times New Roman"/>
          <w:bCs/>
          <w:sz w:val="28"/>
          <w:szCs w:val="28"/>
        </w:rPr>
      </w:pPr>
      <w:r w:rsidRPr="00176F9F">
        <w:rPr>
          <w:rFonts w:ascii="Times New Roman" w:hAnsi="Times New Roman" w:cs="Times New Roman"/>
          <w:bCs/>
          <w:sz w:val="28"/>
          <w:szCs w:val="28"/>
        </w:rPr>
        <w:t>Appointment creation function</w:t>
      </w:r>
    </w:p>
    <w:p w14:paraId="1544BB7A" w14:textId="7F50E752" w:rsidR="00176F9F" w:rsidRPr="00176F9F" w:rsidRDefault="00176F9F" w:rsidP="00176F9F">
      <w:pPr>
        <w:pStyle w:val="ListParagraph"/>
        <w:numPr>
          <w:ilvl w:val="0"/>
          <w:numId w:val="6"/>
        </w:numPr>
        <w:rPr>
          <w:rFonts w:ascii="Times New Roman" w:hAnsi="Times New Roman" w:cs="Times New Roman"/>
          <w:bCs/>
          <w:sz w:val="28"/>
          <w:szCs w:val="28"/>
        </w:rPr>
      </w:pPr>
      <w:r w:rsidRPr="00176F9F">
        <w:rPr>
          <w:rFonts w:ascii="Times New Roman" w:hAnsi="Times New Roman" w:cs="Times New Roman"/>
          <w:bCs/>
          <w:sz w:val="28"/>
          <w:szCs w:val="28"/>
        </w:rPr>
        <w:t>function will take the user selected from the registry and create an appointment and add the information to the registry of appointments.</w:t>
      </w:r>
    </w:p>
    <w:p w14:paraId="38CA16EF" w14:textId="0C35DDAC" w:rsidR="00842083" w:rsidRDefault="00842083" w:rsidP="002949C1">
      <w:pPr>
        <w:rPr>
          <w:rFonts w:ascii="Times New Roman" w:hAnsi="Times New Roman" w:cs="Times New Roman"/>
          <w:b/>
          <w:sz w:val="28"/>
          <w:szCs w:val="28"/>
        </w:rPr>
      </w:pPr>
    </w:p>
    <w:p w14:paraId="0985BA92" w14:textId="77777777" w:rsidR="00FF4E35" w:rsidRDefault="00FF4E35" w:rsidP="002949C1">
      <w:pPr>
        <w:rPr>
          <w:rFonts w:ascii="Times New Roman" w:hAnsi="Times New Roman" w:cs="Times New Roman"/>
          <w:b/>
          <w:sz w:val="28"/>
          <w:szCs w:val="28"/>
        </w:rPr>
      </w:pPr>
    </w:p>
    <w:bookmarkEnd w:id="2"/>
    <w:p w14:paraId="64C8F828" w14:textId="77777777" w:rsidR="00842083" w:rsidRPr="006D4670" w:rsidRDefault="00842083" w:rsidP="002949C1">
      <w:pPr>
        <w:rPr>
          <w:rFonts w:ascii="Times New Roman" w:hAnsi="Times New Roman" w:cs="Times New Roman"/>
          <w:b/>
          <w:sz w:val="28"/>
          <w:szCs w:val="28"/>
        </w:rPr>
      </w:pPr>
    </w:p>
    <w:p w14:paraId="78ECC395" w14:textId="74D0B685" w:rsidR="006D4670" w:rsidRDefault="006D4670" w:rsidP="002949C1">
      <w:pPr>
        <w:rPr>
          <w:rFonts w:ascii="Times New Roman" w:hAnsi="Times New Roman" w:cs="Times New Roman"/>
          <w:b/>
          <w:sz w:val="28"/>
          <w:szCs w:val="28"/>
        </w:rPr>
      </w:pPr>
      <w:r w:rsidRPr="006D4670">
        <w:rPr>
          <w:rFonts w:ascii="Times New Roman" w:hAnsi="Times New Roman" w:cs="Times New Roman"/>
          <w:b/>
          <w:sz w:val="28"/>
          <w:szCs w:val="28"/>
        </w:rPr>
        <w:t>3.4 Non- Functional Requir</w:t>
      </w:r>
      <w:r w:rsidR="00842083">
        <w:rPr>
          <w:rFonts w:ascii="Times New Roman" w:hAnsi="Times New Roman" w:cs="Times New Roman"/>
          <w:b/>
          <w:sz w:val="28"/>
          <w:szCs w:val="28"/>
        </w:rPr>
        <w:t>e</w:t>
      </w:r>
      <w:r w:rsidRPr="006D4670">
        <w:rPr>
          <w:rFonts w:ascii="Times New Roman" w:hAnsi="Times New Roman" w:cs="Times New Roman"/>
          <w:b/>
          <w:sz w:val="28"/>
          <w:szCs w:val="28"/>
        </w:rPr>
        <w:t>ments</w:t>
      </w:r>
    </w:p>
    <w:p w14:paraId="6BA3B521" w14:textId="1B158BAA" w:rsidR="00FF4E35" w:rsidRPr="00FF4E35" w:rsidRDefault="00FF4E35" w:rsidP="00FF4E3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Loading Times</w:t>
      </w:r>
    </w:p>
    <w:p w14:paraId="73E7F937" w14:textId="5E3F9AF0" w:rsidR="00FF4E35" w:rsidRDefault="00FF4E35" w:rsidP="00FF4E3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program must run in 1 sec </w:t>
      </w:r>
    </w:p>
    <w:p w14:paraId="3963332D" w14:textId="11375E84" w:rsidR="00E75059" w:rsidRDefault="00E75059" w:rsidP="00E7505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Usability</w:t>
      </w:r>
    </w:p>
    <w:p w14:paraId="6589BA67" w14:textId="38EA7101" w:rsidR="000F216C" w:rsidRPr="00951CE3" w:rsidRDefault="000F216C" w:rsidP="00951CE3">
      <w:pPr>
        <w:pStyle w:val="ListParagraph"/>
        <w:numPr>
          <w:ilvl w:val="0"/>
          <w:numId w:val="6"/>
        </w:numPr>
        <w:rPr>
          <w:rFonts w:ascii="Times New Roman" w:hAnsi="Times New Roman" w:cs="Times New Roman"/>
          <w:bCs/>
          <w:sz w:val="28"/>
          <w:szCs w:val="28"/>
        </w:rPr>
      </w:pPr>
      <w:r w:rsidRPr="00951CE3">
        <w:rPr>
          <w:rFonts w:ascii="Times New Roman" w:hAnsi="Times New Roman" w:cs="Times New Roman"/>
          <w:bCs/>
          <w:sz w:val="28"/>
          <w:szCs w:val="28"/>
        </w:rPr>
        <w:t xml:space="preserve">Must be accessible via apple </w:t>
      </w:r>
      <w:proofErr w:type="spellStart"/>
      <w:r w:rsidRPr="00951CE3">
        <w:rPr>
          <w:rFonts w:ascii="Times New Roman" w:hAnsi="Times New Roman" w:cs="Times New Roman"/>
          <w:bCs/>
          <w:sz w:val="28"/>
          <w:szCs w:val="28"/>
        </w:rPr>
        <w:t>Itunes</w:t>
      </w:r>
      <w:proofErr w:type="spellEnd"/>
      <w:r w:rsidRPr="00951CE3">
        <w:rPr>
          <w:rFonts w:ascii="Times New Roman" w:hAnsi="Times New Roman" w:cs="Times New Roman"/>
          <w:bCs/>
          <w:sz w:val="28"/>
          <w:szCs w:val="28"/>
        </w:rPr>
        <w:t>, android store</w:t>
      </w:r>
    </w:p>
    <w:p w14:paraId="3F73DB08" w14:textId="77777777" w:rsidR="00FF4E35" w:rsidRDefault="00FF4E35" w:rsidP="00FF4E35">
      <w:pPr>
        <w:rPr>
          <w:rFonts w:ascii="Times New Roman" w:hAnsi="Times New Roman" w:cs="Times New Roman"/>
          <w:b/>
          <w:sz w:val="28"/>
          <w:szCs w:val="28"/>
        </w:rPr>
      </w:pPr>
    </w:p>
    <w:p w14:paraId="05F6F9B7" w14:textId="78920AEF" w:rsidR="00210E66" w:rsidRDefault="00210E66" w:rsidP="00FF4E35">
      <w:pPr>
        <w:rPr>
          <w:rFonts w:ascii="Times New Roman" w:hAnsi="Times New Roman" w:cs="Times New Roman"/>
          <w:sz w:val="28"/>
          <w:szCs w:val="28"/>
        </w:rPr>
      </w:pPr>
    </w:p>
    <w:p w14:paraId="15BA5B21" w14:textId="2946AE79" w:rsidR="00A0656B" w:rsidRDefault="00A0656B" w:rsidP="00FF4E35">
      <w:pPr>
        <w:rPr>
          <w:rFonts w:ascii="Times New Roman" w:hAnsi="Times New Roman" w:cs="Times New Roman"/>
          <w:sz w:val="28"/>
          <w:szCs w:val="28"/>
        </w:rPr>
      </w:pPr>
    </w:p>
    <w:p w14:paraId="17A01540" w14:textId="735C020D" w:rsidR="00A0656B" w:rsidRDefault="00A0656B" w:rsidP="00FF4E35">
      <w:pPr>
        <w:rPr>
          <w:rFonts w:ascii="Times New Roman" w:hAnsi="Times New Roman" w:cs="Times New Roman"/>
          <w:sz w:val="28"/>
          <w:szCs w:val="28"/>
        </w:rPr>
      </w:pPr>
    </w:p>
    <w:p w14:paraId="2BC7A9B4" w14:textId="25C63755" w:rsidR="00A0656B" w:rsidRDefault="00A0656B" w:rsidP="00FF4E35">
      <w:pPr>
        <w:rPr>
          <w:rFonts w:ascii="Times New Roman" w:hAnsi="Times New Roman" w:cs="Times New Roman"/>
          <w:sz w:val="28"/>
          <w:szCs w:val="28"/>
        </w:rPr>
      </w:pPr>
    </w:p>
    <w:p w14:paraId="404582A8" w14:textId="45B24B83" w:rsidR="00A0656B" w:rsidRDefault="00A0656B" w:rsidP="00FF4E35">
      <w:pPr>
        <w:rPr>
          <w:rFonts w:ascii="Times New Roman" w:hAnsi="Times New Roman" w:cs="Times New Roman"/>
          <w:sz w:val="28"/>
          <w:szCs w:val="28"/>
        </w:rPr>
      </w:pPr>
    </w:p>
    <w:p w14:paraId="6407AA51" w14:textId="151DDB71" w:rsidR="00A0656B" w:rsidRDefault="00A0656B" w:rsidP="00FF4E35">
      <w:pPr>
        <w:rPr>
          <w:rFonts w:ascii="Times New Roman" w:hAnsi="Times New Roman" w:cs="Times New Roman"/>
          <w:sz w:val="28"/>
          <w:szCs w:val="28"/>
        </w:rPr>
      </w:pPr>
    </w:p>
    <w:p w14:paraId="357834C0" w14:textId="5F8C7427" w:rsidR="00A0656B" w:rsidRDefault="00A0656B" w:rsidP="00FF4E35">
      <w:pPr>
        <w:rPr>
          <w:rFonts w:ascii="Times New Roman" w:hAnsi="Times New Roman" w:cs="Times New Roman"/>
          <w:sz w:val="28"/>
          <w:szCs w:val="28"/>
        </w:rPr>
      </w:pPr>
    </w:p>
    <w:p w14:paraId="2A50E42C" w14:textId="7C4E23F4" w:rsidR="00A0656B" w:rsidRDefault="00A0656B" w:rsidP="00FF4E35">
      <w:pPr>
        <w:rPr>
          <w:rFonts w:ascii="Times New Roman" w:hAnsi="Times New Roman" w:cs="Times New Roman"/>
          <w:sz w:val="28"/>
          <w:szCs w:val="28"/>
        </w:rPr>
      </w:pPr>
    </w:p>
    <w:p w14:paraId="5CC63BC7" w14:textId="3BF0301D" w:rsidR="00A0656B" w:rsidRDefault="00A0656B" w:rsidP="00FF4E35">
      <w:pPr>
        <w:rPr>
          <w:rFonts w:ascii="Times New Roman" w:hAnsi="Times New Roman" w:cs="Times New Roman"/>
          <w:sz w:val="28"/>
          <w:szCs w:val="28"/>
        </w:rPr>
      </w:pPr>
    </w:p>
    <w:p w14:paraId="087294D1" w14:textId="2EC3C5F5" w:rsidR="00A0656B" w:rsidRDefault="00A0656B" w:rsidP="00FF4E35">
      <w:pPr>
        <w:rPr>
          <w:rFonts w:ascii="Times New Roman" w:hAnsi="Times New Roman" w:cs="Times New Roman"/>
          <w:sz w:val="28"/>
          <w:szCs w:val="28"/>
        </w:rPr>
      </w:pPr>
    </w:p>
    <w:p w14:paraId="278E0C0A" w14:textId="0F70B2C7" w:rsidR="00A0656B" w:rsidRDefault="00A0656B" w:rsidP="00FF4E35">
      <w:pPr>
        <w:rPr>
          <w:rFonts w:ascii="Times New Roman" w:hAnsi="Times New Roman" w:cs="Times New Roman"/>
          <w:sz w:val="28"/>
          <w:szCs w:val="28"/>
        </w:rPr>
      </w:pPr>
    </w:p>
    <w:p w14:paraId="71873948" w14:textId="6BAD79D0" w:rsidR="00A0656B" w:rsidRDefault="00A0656B" w:rsidP="00FF4E35">
      <w:pPr>
        <w:rPr>
          <w:rFonts w:ascii="Times New Roman" w:hAnsi="Times New Roman" w:cs="Times New Roman"/>
          <w:sz w:val="28"/>
          <w:szCs w:val="28"/>
        </w:rPr>
      </w:pPr>
    </w:p>
    <w:p w14:paraId="792707BC" w14:textId="6960BC24" w:rsidR="00A0656B" w:rsidRDefault="00A0656B" w:rsidP="00FF4E35">
      <w:pPr>
        <w:rPr>
          <w:rFonts w:ascii="Times New Roman" w:hAnsi="Times New Roman" w:cs="Times New Roman"/>
          <w:sz w:val="28"/>
          <w:szCs w:val="28"/>
        </w:rPr>
      </w:pPr>
    </w:p>
    <w:p w14:paraId="11EE340B" w14:textId="0310C064" w:rsidR="00A0656B" w:rsidRDefault="00A0656B" w:rsidP="00FF4E35">
      <w:pPr>
        <w:rPr>
          <w:rFonts w:ascii="Times New Roman" w:hAnsi="Times New Roman" w:cs="Times New Roman"/>
          <w:sz w:val="28"/>
          <w:szCs w:val="28"/>
        </w:rPr>
      </w:pPr>
    </w:p>
    <w:p w14:paraId="34B17486" w14:textId="77777777" w:rsidR="000272F1" w:rsidRDefault="000272F1" w:rsidP="00FF4E35">
      <w:pPr>
        <w:rPr>
          <w:rFonts w:ascii="Times New Roman" w:hAnsi="Times New Roman" w:cs="Times New Roman"/>
          <w:sz w:val="28"/>
          <w:szCs w:val="28"/>
        </w:rPr>
      </w:pPr>
    </w:p>
    <w:p w14:paraId="07B093FF" w14:textId="30BB2453" w:rsidR="000272F1" w:rsidRPr="000272F1" w:rsidRDefault="000272F1" w:rsidP="000272F1">
      <w:pPr>
        <w:rPr>
          <w:rFonts w:ascii="Times New Roman" w:hAnsi="Times New Roman" w:cs="Times New Roman"/>
          <w:b/>
          <w:bCs/>
          <w:sz w:val="28"/>
          <w:szCs w:val="28"/>
        </w:rPr>
      </w:pPr>
      <w:r w:rsidRPr="000272F1">
        <w:rPr>
          <w:rFonts w:ascii="Times New Roman" w:hAnsi="Times New Roman" w:cs="Times New Roman"/>
          <w:b/>
          <w:bCs/>
          <w:sz w:val="28"/>
          <w:szCs w:val="28"/>
        </w:rPr>
        <w:t>4.Design</w:t>
      </w:r>
    </w:p>
    <w:p w14:paraId="4D189B14" w14:textId="71BDAB46" w:rsidR="00A0656B" w:rsidRDefault="000272F1" w:rsidP="00FF4E35">
      <w:pPr>
        <w:rPr>
          <w:rFonts w:ascii="Times New Roman" w:hAnsi="Times New Roman" w:cs="Times New Roman"/>
          <w:sz w:val="28"/>
          <w:szCs w:val="28"/>
        </w:rPr>
      </w:pPr>
      <w:r>
        <w:rPr>
          <w:rFonts w:ascii="Times New Roman" w:hAnsi="Times New Roman" w:cs="Times New Roman"/>
          <w:sz w:val="28"/>
          <w:szCs w:val="28"/>
        </w:rPr>
        <w:t>4.1 Graphical User interface</w:t>
      </w:r>
    </w:p>
    <w:p w14:paraId="405E9128" w14:textId="06F38DEA" w:rsidR="00A0656B" w:rsidRDefault="00A0656B" w:rsidP="00FF4E35">
      <w:pPr>
        <w:rPr>
          <w:rFonts w:ascii="Times New Roman" w:hAnsi="Times New Roman" w:cs="Times New Roman"/>
          <w:sz w:val="28"/>
          <w:szCs w:val="28"/>
        </w:rPr>
      </w:pPr>
    </w:p>
    <w:p w14:paraId="48981071" w14:textId="0CBB8F01" w:rsidR="00A0656B" w:rsidRDefault="00A0656B" w:rsidP="00FF4E35">
      <w:pPr>
        <w:rPr>
          <w:rFonts w:ascii="Times New Roman" w:hAnsi="Times New Roman" w:cs="Times New Roman"/>
          <w:sz w:val="28"/>
          <w:szCs w:val="28"/>
        </w:rPr>
      </w:pPr>
    </w:p>
    <w:p w14:paraId="1269C593" w14:textId="22092D21" w:rsidR="00A0656B" w:rsidRDefault="003818D1" w:rsidP="00FF4E35">
      <w:pPr>
        <w:rPr>
          <w:rFonts w:ascii="Times New Roman" w:hAnsi="Times New Roman" w:cs="Times New Roman"/>
          <w:sz w:val="28"/>
          <w:szCs w:val="28"/>
        </w:rPr>
      </w:pPr>
      <w:r>
        <w:rPr>
          <w:noProof/>
        </w:rPr>
        <w:drawing>
          <wp:inline distT="0" distB="0" distL="0" distR="0" wp14:anchorId="55150CD9" wp14:editId="239AD413">
            <wp:extent cx="5937250" cy="4273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273550"/>
                    </a:xfrm>
                    <a:prstGeom prst="rect">
                      <a:avLst/>
                    </a:prstGeom>
                    <a:noFill/>
                    <a:ln>
                      <a:noFill/>
                    </a:ln>
                  </pic:spPr>
                </pic:pic>
              </a:graphicData>
            </a:graphic>
          </wp:inline>
        </w:drawing>
      </w:r>
    </w:p>
    <w:p w14:paraId="25DBFD4A" w14:textId="5F850125" w:rsidR="00A0656B" w:rsidRDefault="00A0656B" w:rsidP="00FF4E35">
      <w:pPr>
        <w:rPr>
          <w:rFonts w:ascii="Times New Roman" w:hAnsi="Times New Roman" w:cs="Times New Roman"/>
          <w:sz w:val="28"/>
          <w:szCs w:val="28"/>
        </w:rPr>
      </w:pPr>
    </w:p>
    <w:p w14:paraId="658D706E" w14:textId="7E1F221F" w:rsidR="00A0656B" w:rsidRDefault="00A0656B" w:rsidP="00FF4E35">
      <w:pPr>
        <w:rPr>
          <w:rFonts w:ascii="Times New Roman" w:hAnsi="Times New Roman" w:cs="Times New Roman"/>
          <w:sz w:val="28"/>
          <w:szCs w:val="28"/>
        </w:rPr>
      </w:pPr>
    </w:p>
    <w:p w14:paraId="0B6CEA43" w14:textId="0406B990" w:rsidR="00A0656B" w:rsidRDefault="003818D1" w:rsidP="00FF4E35">
      <w:pPr>
        <w:rPr>
          <w:rFonts w:ascii="Times New Roman" w:hAnsi="Times New Roman" w:cs="Times New Roman"/>
          <w:sz w:val="28"/>
          <w:szCs w:val="28"/>
        </w:rPr>
      </w:pPr>
      <w:r>
        <w:rPr>
          <w:noProof/>
        </w:rPr>
        <w:lastRenderedPageBreak/>
        <w:drawing>
          <wp:inline distT="0" distB="0" distL="0" distR="0" wp14:anchorId="110978BF" wp14:editId="636F0BBE">
            <wp:extent cx="5943600" cy="426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60850"/>
                    </a:xfrm>
                    <a:prstGeom prst="rect">
                      <a:avLst/>
                    </a:prstGeom>
                    <a:noFill/>
                    <a:ln>
                      <a:noFill/>
                    </a:ln>
                  </pic:spPr>
                </pic:pic>
              </a:graphicData>
            </a:graphic>
          </wp:inline>
        </w:drawing>
      </w:r>
    </w:p>
    <w:p w14:paraId="4BF5ED40" w14:textId="349B87B1" w:rsidR="00A0656B" w:rsidRDefault="00A0656B" w:rsidP="00FF4E35">
      <w:pPr>
        <w:rPr>
          <w:rFonts w:ascii="Times New Roman" w:hAnsi="Times New Roman" w:cs="Times New Roman"/>
          <w:sz w:val="28"/>
          <w:szCs w:val="28"/>
        </w:rPr>
      </w:pPr>
    </w:p>
    <w:p w14:paraId="4DB16A2A" w14:textId="2A42B76F" w:rsidR="00A0656B" w:rsidRDefault="00A0656B" w:rsidP="00FF4E35">
      <w:pPr>
        <w:rPr>
          <w:rFonts w:ascii="Times New Roman" w:hAnsi="Times New Roman" w:cs="Times New Roman"/>
          <w:sz w:val="28"/>
          <w:szCs w:val="28"/>
        </w:rPr>
      </w:pPr>
    </w:p>
    <w:p w14:paraId="5C83DF8F" w14:textId="716C8667" w:rsidR="00A0656B" w:rsidRDefault="00A0656B" w:rsidP="00FF4E35">
      <w:pPr>
        <w:rPr>
          <w:rFonts w:ascii="Times New Roman" w:hAnsi="Times New Roman" w:cs="Times New Roman"/>
          <w:sz w:val="28"/>
          <w:szCs w:val="28"/>
        </w:rPr>
      </w:pPr>
    </w:p>
    <w:p w14:paraId="709D534A" w14:textId="5E912F8C" w:rsidR="00A0656B" w:rsidRDefault="00A0656B" w:rsidP="00FF4E35">
      <w:pPr>
        <w:rPr>
          <w:rFonts w:ascii="Times New Roman" w:hAnsi="Times New Roman" w:cs="Times New Roman"/>
          <w:sz w:val="28"/>
          <w:szCs w:val="28"/>
        </w:rPr>
      </w:pPr>
    </w:p>
    <w:p w14:paraId="02D9FCD5" w14:textId="7FC52B3A" w:rsidR="00A0656B" w:rsidRDefault="00A0656B" w:rsidP="00FF4E35">
      <w:pPr>
        <w:rPr>
          <w:rFonts w:ascii="Times New Roman" w:hAnsi="Times New Roman" w:cs="Times New Roman"/>
          <w:sz w:val="28"/>
          <w:szCs w:val="28"/>
        </w:rPr>
      </w:pPr>
    </w:p>
    <w:p w14:paraId="4A184496" w14:textId="2DE626D5" w:rsidR="00A0656B" w:rsidRDefault="00A0656B" w:rsidP="00FF4E35">
      <w:pPr>
        <w:rPr>
          <w:rFonts w:ascii="Times New Roman" w:hAnsi="Times New Roman" w:cs="Times New Roman"/>
          <w:sz w:val="28"/>
          <w:szCs w:val="28"/>
        </w:rPr>
      </w:pPr>
    </w:p>
    <w:p w14:paraId="08F33331" w14:textId="74FF99C4" w:rsidR="00A0656B" w:rsidRDefault="00A0656B" w:rsidP="00FF4E35">
      <w:pPr>
        <w:rPr>
          <w:rFonts w:ascii="Times New Roman" w:hAnsi="Times New Roman" w:cs="Times New Roman"/>
          <w:sz w:val="28"/>
          <w:szCs w:val="28"/>
        </w:rPr>
      </w:pPr>
    </w:p>
    <w:p w14:paraId="0CBAF289" w14:textId="7AF72ED5" w:rsidR="00A0656B" w:rsidRDefault="00A0656B" w:rsidP="00FF4E35">
      <w:pPr>
        <w:rPr>
          <w:rFonts w:ascii="Times New Roman" w:hAnsi="Times New Roman" w:cs="Times New Roman"/>
          <w:sz w:val="28"/>
          <w:szCs w:val="28"/>
        </w:rPr>
      </w:pPr>
    </w:p>
    <w:p w14:paraId="77CCA300" w14:textId="0096407F" w:rsidR="00A0656B" w:rsidRDefault="00A0656B" w:rsidP="00FF4E35">
      <w:pPr>
        <w:rPr>
          <w:rFonts w:ascii="Times New Roman" w:hAnsi="Times New Roman" w:cs="Times New Roman"/>
          <w:sz w:val="28"/>
          <w:szCs w:val="28"/>
        </w:rPr>
      </w:pPr>
    </w:p>
    <w:p w14:paraId="1F35079A" w14:textId="50717304" w:rsidR="00A0656B" w:rsidRDefault="00A0656B" w:rsidP="00FF4E35">
      <w:pPr>
        <w:rPr>
          <w:rFonts w:ascii="Times New Roman" w:hAnsi="Times New Roman" w:cs="Times New Roman"/>
          <w:sz w:val="28"/>
          <w:szCs w:val="28"/>
        </w:rPr>
      </w:pPr>
    </w:p>
    <w:p w14:paraId="2B563E27" w14:textId="78109D37" w:rsidR="00A0656B" w:rsidRDefault="003818D1" w:rsidP="00FF4E35">
      <w:pPr>
        <w:rPr>
          <w:rFonts w:ascii="Times New Roman" w:hAnsi="Times New Roman" w:cs="Times New Roman"/>
          <w:sz w:val="28"/>
          <w:szCs w:val="28"/>
        </w:rPr>
      </w:pPr>
      <w:r>
        <w:rPr>
          <w:noProof/>
        </w:rPr>
        <w:lastRenderedPageBreak/>
        <w:drawing>
          <wp:inline distT="0" distB="0" distL="0" distR="0" wp14:anchorId="306C3174" wp14:editId="2A9181B1">
            <wp:extent cx="5943600" cy="427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29B26E11" w14:textId="3D354E74" w:rsidR="00A0656B" w:rsidRDefault="00A0656B" w:rsidP="00FF4E35">
      <w:pPr>
        <w:rPr>
          <w:rFonts w:ascii="Times New Roman" w:hAnsi="Times New Roman" w:cs="Times New Roman"/>
          <w:sz w:val="28"/>
          <w:szCs w:val="28"/>
        </w:rPr>
      </w:pPr>
    </w:p>
    <w:p w14:paraId="410F8E89" w14:textId="0CDBE1CF" w:rsidR="00A0656B" w:rsidRDefault="00A0656B" w:rsidP="00FF4E35">
      <w:pPr>
        <w:rPr>
          <w:rFonts w:ascii="Times New Roman" w:hAnsi="Times New Roman" w:cs="Times New Roman"/>
          <w:sz w:val="28"/>
          <w:szCs w:val="28"/>
        </w:rPr>
      </w:pPr>
    </w:p>
    <w:p w14:paraId="6A7272FA" w14:textId="43B1C42D" w:rsidR="00A0656B" w:rsidRDefault="00A0656B" w:rsidP="00FF4E35">
      <w:pPr>
        <w:rPr>
          <w:rFonts w:ascii="Times New Roman" w:hAnsi="Times New Roman" w:cs="Times New Roman"/>
          <w:sz w:val="28"/>
          <w:szCs w:val="28"/>
        </w:rPr>
      </w:pPr>
    </w:p>
    <w:p w14:paraId="15BFC6A5" w14:textId="793468AD" w:rsidR="00A0656B" w:rsidRDefault="00A0656B" w:rsidP="00FF4E35">
      <w:pPr>
        <w:rPr>
          <w:rFonts w:ascii="Times New Roman" w:hAnsi="Times New Roman" w:cs="Times New Roman"/>
          <w:sz w:val="28"/>
          <w:szCs w:val="28"/>
        </w:rPr>
      </w:pPr>
    </w:p>
    <w:p w14:paraId="6AA0B2A6" w14:textId="31F2899C" w:rsidR="00A0656B" w:rsidRDefault="00A0656B" w:rsidP="00FF4E35">
      <w:pPr>
        <w:rPr>
          <w:rFonts w:ascii="Times New Roman" w:hAnsi="Times New Roman" w:cs="Times New Roman"/>
          <w:sz w:val="28"/>
          <w:szCs w:val="28"/>
        </w:rPr>
      </w:pPr>
    </w:p>
    <w:p w14:paraId="4095F073" w14:textId="53365041" w:rsidR="00A0656B" w:rsidRDefault="00A0656B" w:rsidP="00FF4E35">
      <w:pPr>
        <w:rPr>
          <w:rFonts w:ascii="Times New Roman" w:hAnsi="Times New Roman" w:cs="Times New Roman"/>
          <w:sz w:val="28"/>
          <w:szCs w:val="28"/>
        </w:rPr>
      </w:pPr>
    </w:p>
    <w:p w14:paraId="65B1BDB4" w14:textId="2B293580" w:rsidR="00A0656B" w:rsidRDefault="00A0656B" w:rsidP="00FF4E35">
      <w:pPr>
        <w:rPr>
          <w:rFonts w:ascii="Times New Roman" w:hAnsi="Times New Roman" w:cs="Times New Roman"/>
          <w:sz w:val="28"/>
          <w:szCs w:val="28"/>
        </w:rPr>
      </w:pPr>
    </w:p>
    <w:p w14:paraId="66F62CF0" w14:textId="0D26F14C" w:rsidR="003818D1" w:rsidRDefault="003818D1" w:rsidP="00FF4E35">
      <w:pPr>
        <w:rPr>
          <w:rFonts w:ascii="Times New Roman" w:hAnsi="Times New Roman" w:cs="Times New Roman"/>
          <w:sz w:val="28"/>
          <w:szCs w:val="28"/>
        </w:rPr>
      </w:pPr>
    </w:p>
    <w:p w14:paraId="2A03989F" w14:textId="77777777" w:rsidR="003818D1" w:rsidRDefault="003818D1" w:rsidP="00FF4E35">
      <w:pPr>
        <w:rPr>
          <w:rFonts w:ascii="Times New Roman" w:hAnsi="Times New Roman" w:cs="Times New Roman"/>
          <w:sz w:val="28"/>
          <w:szCs w:val="28"/>
        </w:rPr>
      </w:pPr>
    </w:p>
    <w:p w14:paraId="57661B9E" w14:textId="77777777" w:rsidR="000272F1" w:rsidRDefault="000272F1" w:rsidP="00FF4E35">
      <w:pPr>
        <w:rPr>
          <w:rFonts w:ascii="Times New Roman" w:hAnsi="Times New Roman" w:cs="Times New Roman"/>
          <w:sz w:val="28"/>
          <w:szCs w:val="28"/>
        </w:rPr>
      </w:pPr>
    </w:p>
    <w:p w14:paraId="0B2B8091" w14:textId="77777777" w:rsidR="000272F1" w:rsidRDefault="000272F1" w:rsidP="00FF4E35">
      <w:pPr>
        <w:rPr>
          <w:rFonts w:ascii="Times New Roman" w:hAnsi="Times New Roman" w:cs="Times New Roman"/>
          <w:sz w:val="28"/>
          <w:szCs w:val="28"/>
        </w:rPr>
      </w:pPr>
    </w:p>
    <w:p w14:paraId="757657FF" w14:textId="77777777" w:rsidR="000272F1" w:rsidRDefault="000272F1" w:rsidP="00FF4E35">
      <w:pPr>
        <w:rPr>
          <w:rFonts w:ascii="Times New Roman" w:hAnsi="Times New Roman" w:cs="Times New Roman"/>
          <w:sz w:val="28"/>
          <w:szCs w:val="28"/>
        </w:rPr>
      </w:pPr>
    </w:p>
    <w:p w14:paraId="7A2E847A" w14:textId="07E4A349" w:rsidR="00A0656B" w:rsidRDefault="000272F1" w:rsidP="00FF4E35">
      <w:pPr>
        <w:rPr>
          <w:rFonts w:ascii="Times New Roman" w:hAnsi="Times New Roman" w:cs="Times New Roman"/>
          <w:sz w:val="28"/>
          <w:szCs w:val="28"/>
        </w:rPr>
      </w:pPr>
      <w:r>
        <w:rPr>
          <w:rFonts w:ascii="Times New Roman" w:hAnsi="Times New Roman" w:cs="Times New Roman"/>
          <w:sz w:val="28"/>
          <w:szCs w:val="28"/>
        </w:rPr>
        <w:lastRenderedPageBreak/>
        <w:t xml:space="preserve">4.1 </w:t>
      </w:r>
      <w:r w:rsidR="00A0656B">
        <w:rPr>
          <w:rFonts w:ascii="Times New Roman" w:hAnsi="Times New Roman" w:cs="Times New Roman"/>
          <w:sz w:val="28"/>
          <w:szCs w:val="28"/>
        </w:rPr>
        <w:t>Sequence diagram</w:t>
      </w:r>
    </w:p>
    <w:p w14:paraId="6719FB56" w14:textId="77777777" w:rsidR="00A0656B" w:rsidRDefault="00A0656B" w:rsidP="00FF4E35">
      <w:pPr>
        <w:rPr>
          <w:rFonts w:ascii="Times New Roman" w:hAnsi="Times New Roman" w:cs="Times New Roman"/>
          <w:sz w:val="28"/>
          <w:szCs w:val="28"/>
        </w:rPr>
      </w:pPr>
    </w:p>
    <w:p w14:paraId="30301444" w14:textId="1D06A6B0" w:rsidR="00A0656B" w:rsidRDefault="004938DE" w:rsidP="00FF4E3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285728" wp14:editId="5D8D9E81">
            <wp:extent cx="5934075" cy="569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695950"/>
                    </a:xfrm>
                    <a:prstGeom prst="rect">
                      <a:avLst/>
                    </a:prstGeom>
                    <a:noFill/>
                    <a:ln>
                      <a:noFill/>
                    </a:ln>
                  </pic:spPr>
                </pic:pic>
              </a:graphicData>
            </a:graphic>
          </wp:inline>
        </w:drawing>
      </w:r>
    </w:p>
    <w:p w14:paraId="13ECB6BF" w14:textId="77777777" w:rsidR="000272F1" w:rsidRDefault="000272F1" w:rsidP="00FF4E35">
      <w:pPr>
        <w:rPr>
          <w:rFonts w:ascii="Times New Roman" w:hAnsi="Times New Roman" w:cs="Times New Roman"/>
          <w:sz w:val="28"/>
          <w:szCs w:val="28"/>
        </w:rPr>
      </w:pPr>
    </w:p>
    <w:p w14:paraId="37DE8931" w14:textId="77777777" w:rsidR="004938DE" w:rsidRDefault="004938DE" w:rsidP="00FF4E35">
      <w:pPr>
        <w:rPr>
          <w:rFonts w:ascii="Times New Roman" w:hAnsi="Times New Roman" w:cs="Times New Roman"/>
          <w:sz w:val="28"/>
          <w:szCs w:val="28"/>
        </w:rPr>
      </w:pPr>
    </w:p>
    <w:p w14:paraId="5015C975" w14:textId="77777777" w:rsidR="004938DE" w:rsidRDefault="004938DE" w:rsidP="00FF4E35">
      <w:pPr>
        <w:rPr>
          <w:rFonts w:ascii="Times New Roman" w:hAnsi="Times New Roman" w:cs="Times New Roman"/>
          <w:sz w:val="28"/>
          <w:szCs w:val="28"/>
        </w:rPr>
      </w:pPr>
    </w:p>
    <w:p w14:paraId="6609E2CF" w14:textId="77777777" w:rsidR="004938DE" w:rsidRDefault="004938DE" w:rsidP="00FF4E35">
      <w:pPr>
        <w:rPr>
          <w:rFonts w:ascii="Times New Roman" w:hAnsi="Times New Roman" w:cs="Times New Roman"/>
          <w:sz w:val="28"/>
          <w:szCs w:val="28"/>
        </w:rPr>
      </w:pPr>
    </w:p>
    <w:p w14:paraId="09778F79" w14:textId="77777777" w:rsidR="004938DE" w:rsidRDefault="004938DE" w:rsidP="00FF4E35">
      <w:pPr>
        <w:rPr>
          <w:rFonts w:ascii="Times New Roman" w:hAnsi="Times New Roman" w:cs="Times New Roman"/>
          <w:sz w:val="28"/>
          <w:szCs w:val="28"/>
        </w:rPr>
      </w:pPr>
    </w:p>
    <w:p w14:paraId="1F603215" w14:textId="244F18CF" w:rsidR="00A0656B" w:rsidRDefault="000272F1" w:rsidP="00FF4E35">
      <w:pPr>
        <w:rPr>
          <w:rFonts w:ascii="Times New Roman" w:hAnsi="Times New Roman" w:cs="Times New Roman"/>
          <w:sz w:val="28"/>
          <w:szCs w:val="28"/>
        </w:rPr>
      </w:pPr>
      <w:r>
        <w:rPr>
          <w:rFonts w:ascii="Times New Roman" w:hAnsi="Times New Roman" w:cs="Times New Roman"/>
          <w:sz w:val="28"/>
          <w:szCs w:val="28"/>
        </w:rPr>
        <w:lastRenderedPageBreak/>
        <w:t xml:space="preserve">4.3 </w:t>
      </w:r>
      <w:r w:rsidR="00A51F14">
        <w:rPr>
          <w:rFonts w:ascii="Times New Roman" w:hAnsi="Times New Roman" w:cs="Times New Roman"/>
          <w:sz w:val="28"/>
          <w:szCs w:val="28"/>
        </w:rPr>
        <w:t>Class Diagram</w:t>
      </w:r>
    </w:p>
    <w:p w14:paraId="198683A2" w14:textId="22839B36" w:rsidR="00A0656B" w:rsidRDefault="00A0656B" w:rsidP="00FF4E35">
      <w:pPr>
        <w:rPr>
          <w:rFonts w:ascii="Times New Roman" w:hAnsi="Times New Roman" w:cs="Times New Roman"/>
          <w:sz w:val="28"/>
          <w:szCs w:val="28"/>
        </w:rPr>
      </w:pPr>
    </w:p>
    <w:p w14:paraId="31EF33BD" w14:textId="40A0A50A" w:rsidR="000B7E11" w:rsidRPr="000B7E11" w:rsidRDefault="000B7E11" w:rsidP="000B7E11">
      <w:pPr>
        <w:rPr>
          <w:rFonts w:ascii="Times New Roman" w:hAnsi="Times New Roman" w:cs="Times New Roman"/>
          <w:sz w:val="28"/>
          <w:szCs w:val="28"/>
        </w:rPr>
      </w:pPr>
    </w:p>
    <w:p w14:paraId="6DE84021" w14:textId="664923B0" w:rsidR="000B7E11" w:rsidRPr="00B507C8" w:rsidRDefault="003818D1" w:rsidP="000B7E11">
      <w:pPr>
        <w:rPr>
          <w:rFonts w:ascii="Times New Roman" w:hAnsi="Times New Roman" w:cs="Times New Roman"/>
          <w:b/>
          <w:bCs/>
          <w:sz w:val="28"/>
          <w:szCs w:val="28"/>
        </w:rPr>
      </w:pPr>
      <w:r w:rsidRPr="00B507C8">
        <w:rPr>
          <w:rFonts w:cstheme="minorHAnsi"/>
          <w:b/>
          <w:bCs/>
          <w:noProof/>
          <w:sz w:val="20"/>
          <w:szCs w:val="20"/>
        </w:rPr>
        <w:drawing>
          <wp:inline distT="0" distB="0" distL="0" distR="0" wp14:anchorId="1EEAFCB1" wp14:editId="31AC943D">
            <wp:extent cx="5943600" cy="684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45300"/>
                    </a:xfrm>
                    <a:prstGeom prst="rect">
                      <a:avLst/>
                    </a:prstGeom>
                    <a:noFill/>
                    <a:ln>
                      <a:noFill/>
                    </a:ln>
                  </pic:spPr>
                </pic:pic>
              </a:graphicData>
            </a:graphic>
          </wp:inline>
        </w:drawing>
      </w:r>
    </w:p>
    <w:p w14:paraId="1B8445F8" w14:textId="3C7CFBFC" w:rsidR="000B7E11" w:rsidRPr="00B507C8" w:rsidRDefault="000B7E11" w:rsidP="000B7E11">
      <w:pPr>
        <w:rPr>
          <w:rFonts w:ascii="Times New Roman" w:hAnsi="Times New Roman" w:cs="Times New Roman"/>
          <w:b/>
          <w:bCs/>
          <w:sz w:val="28"/>
          <w:szCs w:val="28"/>
        </w:rPr>
      </w:pPr>
    </w:p>
    <w:p w14:paraId="22AF49BA" w14:textId="65FB1C28" w:rsidR="000F216C" w:rsidRPr="00B507C8" w:rsidRDefault="00B507C8" w:rsidP="00B507C8">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B507C8">
        <w:rPr>
          <w:rFonts w:ascii="Times New Roman" w:hAnsi="Times New Roman" w:cs="Times New Roman"/>
          <w:b/>
          <w:bCs/>
          <w:sz w:val="28"/>
          <w:szCs w:val="28"/>
        </w:rPr>
        <w:t xml:space="preserve">Implementation </w:t>
      </w:r>
    </w:p>
    <w:p w14:paraId="69947DB9" w14:textId="4B303669" w:rsidR="00B507C8" w:rsidRDefault="00B507C8" w:rsidP="00B507C8">
      <w:pPr>
        <w:ind w:left="360"/>
        <w:rPr>
          <w:rFonts w:ascii="Times New Roman" w:hAnsi="Times New Roman" w:cs="Times New Roman"/>
          <w:sz w:val="28"/>
          <w:szCs w:val="28"/>
        </w:rPr>
      </w:pPr>
      <w:r>
        <w:rPr>
          <w:rFonts w:ascii="Times New Roman" w:hAnsi="Times New Roman" w:cs="Times New Roman"/>
          <w:sz w:val="28"/>
          <w:szCs w:val="28"/>
        </w:rPr>
        <w:t>Brief Description</w:t>
      </w:r>
      <w:r w:rsidR="002020F4">
        <w:rPr>
          <w:rFonts w:ascii="Times New Roman" w:hAnsi="Times New Roman" w:cs="Times New Roman"/>
          <w:sz w:val="28"/>
          <w:szCs w:val="28"/>
        </w:rPr>
        <w:t xml:space="preserve"> of code</w:t>
      </w:r>
      <w:r w:rsidR="004938DE">
        <w:rPr>
          <w:rFonts w:ascii="Times New Roman" w:hAnsi="Times New Roman" w:cs="Times New Roman"/>
          <w:sz w:val="28"/>
          <w:szCs w:val="28"/>
        </w:rPr>
        <w:t>:</w:t>
      </w:r>
    </w:p>
    <w:p w14:paraId="63354E9A" w14:textId="75081EF5" w:rsidR="00C1513C" w:rsidRDefault="00C1513C" w:rsidP="002020F4">
      <w:pPr>
        <w:ind w:left="360"/>
        <w:rPr>
          <w:rFonts w:ascii="Times New Roman" w:hAnsi="Times New Roman" w:cs="Times New Roman"/>
          <w:sz w:val="28"/>
          <w:szCs w:val="28"/>
        </w:rPr>
      </w:pPr>
      <w:r>
        <w:rPr>
          <w:rFonts w:ascii="Times New Roman" w:hAnsi="Times New Roman" w:cs="Times New Roman"/>
          <w:sz w:val="28"/>
          <w:szCs w:val="28"/>
        </w:rPr>
        <w:t xml:space="preserve">For our application, upon opening it, the actor will have a </w:t>
      </w:r>
      <w:proofErr w:type="spellStart"/>
      <w:r>
        <w:rPr>
          <w:rFonts w:ascii="Times New Roman" w:hAnsi="Times New Roman" w:cs="Times New Roman"/>
          <w:sz w:val="28"/>
          <w:szCs w:val="28"/>
        </w:rPr>
        <w:t>listbox</w:t>
      </w:r>
      <w:proofErr w:type="spellEnd"/>
      <w:r>
        <w:rPr>
          <w:rFonts w:ascii="Times New Roman" w:hAnsi="Times New Roman" w:cs="Times New Roman"/>
          <w:sz w:val="28"/>
          <w:szCs w:val="28"/>
        </w:rPr>
        <w:t xml:space="preserve"> of users to choose from (retrieved from a text file). They will have three options to select once they have selected a user from the </w:t>
      </w:r>
      <w:proofErr w:type="spellStart"/>
      <w:r>
        <w:rPr>
          <w:rFonts w:ascii="Times New Roman" w:hAnsi="Times New Roman" w:cs="Times New Roman"/>
          <w:sz w:val="28"/>
          <w:szCs w:val="28"/>
        </w:rPr>
        <w:t>listbox</w:t>
      </w:r>
      <w:proofErr w:type="spellEnd"/>
      <w:r>
        <w:rPr>
          <w:rFonts w:ascii="Times New Roman" w:hAnsi="Times New Roman" w:cs="Times New Roman"/>
          <w:sz w:val="28"/>
          <w:szCs w:val="28"/>
        </w:rPr>
        <w:t>; create an appointment, about, and</w:t>
      </w:r>
      <w:r w:rsidR="00211A4E">
        <w:rPr>
          <w:rFonts w:ascii="Times New Roman" w:hAnsi="Times New Roman" w:cs="Times New Roman"/>
          <w:sz w:val="28"/>
          <w:szCs w:val="28"/>
        </w:rPr>
        <w:t xml:space="preserve"> view appointments. On the create appointment tab, the actor will then fill out a small form with the date and time of the appointment. When the actor selects Save and Return, the application will save the data to a text file. Then, </w:t>
      </w:r>
      <w:r w:rsidR="00E61C49">
        <w:rPr>
          <w:rFonts w:ascii="Times New Roman" w:hAnsi="Times New Roman" w:cs="Times New Roman"/>
          <w:sz w:val="28"/>
          <w:szCs w:val="28"/>
        </w:rPr>
        <w:t xml:space="preserve">after returning to the home tab, </w:t>
      </w:r>
      <w:r w:rsidR="00211A4E">
        <w:rPr>
          <w:rFonts w:ascii="Times New Roman" w:hAnsi="Times New Roman" w:cs="Times New Roman"/>
          <w:sz w:val="28"/>
          <w:szCs w:val="28"/>
        </w:rPr>
        <w:t xml:space="preserve">the actor should be able to select view appointment, and (after hitting refresh outside of the </w:t>
      </w:r>
      <w:proofErr w:type="spellStart"/>
      <w:r w:rsidR="00211A4E">
        <w:rPr>
          <w:rFonts w:ascii="Times New Roman" w:hAnsi="Times New Roman" w:cs="Times New Roman"/>
          <w:sz w:val="28"/>
          <w:szCs w:val="28"/>
        </w:rPr>
        <w:t>listbox</w:t>
      </w:r>
      <w:proofErr w:type="spellEnd"/>
      <w:r w:rsidR="00211A4E">
        <w:rPr>
          <w:rFonts w:ascii="Times New Roman" w:hAnsi="Times New Roman" w:cs="Times New Roman"/>
          <w:sz w:val="28"/>
          <w:szCs w:val="28"/>
        </w:rPr>
        <w:t>) should be able to see their appointment.</w:t>
      </w:r>
      <w:r w:rsidR="00C37DB8">
        <w:rPr>
          <w:rFonts w:ascii="Times New Roman" w:hAnsi="Times New Roman" w:cs="Times New Roman"/>
          <w:sz w:val="28"/>
          <w:szCs w:val="28"/>
        </w:rPr>
        <w:t xml:space="preserve"> If the actor selects the about button, a message box will show with a short description about the application.</w:t>
      </w:r>
    </w:p>
    <w:p w14:paraId="43230AA6" w14:textId="01BC2348" w:rsidR="00C1513C" w:rsidRDefault="00C1513C" w:rsidP="002020F4">
      <w:pPr>
        <w:ind w:left="360"/>
        <w:rPr>
          <w:rFonts w:ascii="Times New Roman" w:hAnsi="Times New Roman" w:cs="Times New Roman"/>
          <w:sz w:val="28"/>
          <w:szCs w:val="28"/>
        </w:rPr>
      </w:pPr>
    </w:p>
    <w:p w14:paraId="5C0991B1" w14:textId="20163C05" w:rsidR="00211A4E" w:rsidRDefault="00211A4E" w:rsidP="00211A4E">
      <w:pPr>
        <w:ind w:left="360"/>
        <w:rPr>
          <w:rFonts w:ascii="Times New Roman" w:hAnsi="Times New Roman" w:cs="Times New Roman"/>
          <w:sz w:val="28"/>
          <w:szCs w:val="28"/>
        </w:rPr>
      </w:pPr>
      <w:r>
        <w:rPr>
          <w:rFonts w:ascii="Times New Roman" w:hAnsi="Times New Roman" w:cs="Times New Roman"/>
          <w:sz w:val="28"/>
          <w:szCs w:val="28"/>
        </w:rPr>
        <w:t>Classes:</w:t>
      </w:r>
    </w:p>
    <w:p w14:paraId="7C7B9BCF" w14:textId="231A4C6B" w:rsidR="002020F4" w:rsidRPr="002020F4" w:rsidRDefault="00964A56" w:rsidP="00211A4E">
      <w:pPr>
        <w:ind w:left="360"/>
        <w:rPr>
          <w:rFonts w:ascii="Times New Roman" w:hAnsi="Times New Roman" w:cs="Times New Roman"/>
          <w:sz w:val="28"/>
          <w:szCs w:val="28"/>
        </w:rPr>
      </w:pPr>
      <w:r>
        <w:rPr>
          <w:rFonts w:ascii="Times New Roman" w:hAnsi="Times New Roman" w:cs="Times New Roman"/>
          <w:sz w:val="28"/>
          <w:szCs w:val="28"/>
        </w:rPr>
        <w:t xml:space="preserve">The </w:t>
      </w:r>
      <w:r w:rsidR="002020F4" w:rsidRPr="002020F4">
        <w:rPr>
          <w:rFonts w:ascii="Times New Roman" w:hAnsi="Times New Roman" w:cs="Times New Roman"/>
          <w:sz w:val="28"/>
          <w:szCs w:val="28"/>
        </w:rPr>
        <w:t>person class</w:t>
      </w:r>
      <w:r w:rsidR="002020F4">
        <w:rPr>
          <w:rFonts w:ascii="Times New Roman" w:hAnsi="Times New Roman" w:cs="Times New Roman"/>
          <w:sz w:val="28"/>
          <w:szCs w:val="28"/>
        </w:rPr>
        <w:t xml:space="preserve"> </w:t>
      </w:r>
      <w:r w:rsidR="002020F4" w:rsidRPr="002020F4">
        <w:rPr>
          <w:rFonts w:ascii="Times New Roman" w:hAnsi="Times New Roman" w:cs="Times New Roman"/>
          <w:sz w:val="28"/>
          <w:szCs w:val="28"/>
        </w:rPr>
        <w:t xml:space="preserve">contains variables for </w:t>
      </w:r>
      <w:r w:rsidR="00211A4E">
        <w:rPr>
          <w:rFonts w:ascii="Times New Roman" w:hAnsi="Times New Roman" w:cs="Times New Roman"/>
          <w:sz w:val="28"/>
          <w:szCs w:val="28"/>
        </w:rPr>
        <w:t xml:space="preserve">the </w:t>
      </w:r>
      <w:r w:rsidR="002020F4" w:rsidRPr="002020F4">
        <w:rPr>
          <w:rFonts w:ascii="Times New Roman" w:hAnsi="Times New Roman" w:cs="Times New Roman"/>
          <w:sz w:val="28"/>
          <w:szCs w:val="28"/>
        </w:rPr>
        <w:t>date and time of the appointment</w:t>
      </w:r>
      <w:r w:rsidR="00211A4E">
        <w:rPr>
          <w:rFonts w:ascii="Times New Roman" w:hAnsi="Times New Roman" w:cs="Times New Roman"/>
          <w:sz w:val="28"/>
          <w:szCs w:val="28"/>
        </w:rPr>
        <w:t>, along with the name passed from the Form1 classes database (users.txt). The F</w:t>
      </w:r>
      <w:r w:rsidR="002020F4" w:rsidRPr="002020F4">
        <w:rPr>
          <w:rFonts w:ascii="Times New Roman" w:hAnsi="Times New Roman" w:cs="Times New Roman"/>
          <w:sz w:val="28"/>
          <w:szCs w:val="28"/>
        </w:rPr>
        <w:t xml:space="preserve">orm1 class will get the </w:t>
      </w:r>
      <w:r w:rsidR="00C37DB8">
        <w:rPr>
          <w:rFonts w:ascii="Times New Roman" w:hAnsi="Times New Roman" w:cs="Times New Roman"/>
          <w:sz w:val="28"/>
          <w:szCs w:val="28"/>
        </w:rPr>
        <w:t>variables</w:t>
      </w:r>
      <w:r w:rsidR="002020F4" w:rsidRPr="002020F4">
        <w:rPr>
          <w:rFonts w:ascii="Times New Roman" w:hAnsi="Times New Roman" w:cs="Times New Roman"/>
          <w:sz w:val="28"/>
          <w:szCs w:val="28"/>
        </w:rPr>
        <w:t xml:space="preserve"> name, date</w:t>
      </w:r>
      <w:proofErr w:type="gramStart"/>
      <w:r w:rsidR="002020F4" w:rsidRPr="002020F4">
        <w:rPr>
          <w:rFonts w:ascii="Times New Roman" w:hAnsi="Times New Roman" w:cs="Times New Roman"/>
          <w:sz w:val="28"/>
          <w:szCs w:val="28"/>
        </w:rPr>
        <w:t>1,</w:t>
      </w:r>
      <w:r w:rsidR="00C37DB8">
        <w:rPr>
          <w:rFonts w:ascii="Times New Roman" w:hAnsi="Times New Roman" w:cs="Times New Roman"/>
          <w:sz w:val="28"/>
          <w:szCs w:val="28"/>
        </w:rPr>
        <w:t>and</w:t>
      </w:r>
      <w:proofErr w:type="gramEnd"/>
      <w:r w:rsidR="002020F4" w:rsidRPr="002020F4">
        <w:rPr>
          <w:rFonts w:ascii="Times New Roman" w:hAnsi="Times New Roman" w:cs="Times New Roman"/>
          <w:sz w:val="28"/>
          <w:szCs w:val="28"/>
        </w:rPr>
        <w:t xml:space="preserve"> time1 from the person class</w:t>
      </w:r>
      <w:r w:rsidR="00211A4E">
        <w:rPr>
          <w:rFonts w:ascii="Times New Roman" w:hAnsi="Times New Roman" w:cs="Times New Roman"/>
          <w:sz w:val="28"/>
          <w:szCs w:val="28"/>
        </w:rPr>
        <w:t xml:space="preserve">, in order to successfully create the appointment. The </w:t>
      </w:r>
      <w:r w:rsidR="002020F4" w:rsidRPr="002020F4">
        <w:rPr>
          <w:rFonts w:ascii="Times New Roman" w:hAnsi="Times New Roman" w:cs="Times New Roman"/>
          <w:sz w:val="28"/>
          <w:szCs w:val="28"/>
        </w:rPr>
        <w:t>Form1</w:t>
      </w:r>
      <w:r w:rsidR="00211A4E">
        <w:rPr>
          <w:rFonts w:ascii="Times New Roman" w:hAnsi="Times New Roman" w:cs="Times New Roman"/>
          <w:sz w:val="28"/>
          <w:szCs w:val="28"/>
        </w:rPr>
        <w:t xml:space="preserve"> class</w:t>
      </w:r>
      <w:r w:rsidR="002020F4" w:rsidRPr="002020F4">
        <w:rPr>
          <w:rFonts w:ascii="Times New Roman" w:hAnsi="Times New Roman" w:cs="Times New Roman"/>
          <w:sz w:val="28"/>
          <w:szCs w:val="28"/>
        </w:rPr>
        <w:t xml:space="preserve"> contains everything else</w:t>
      </w:r>
      <w:r w:rsidR="00C1513C">
        <w:rPr>
          <w:rFonts w:ascii="Times New Roman" w:hAnsi="Times New Roman" w:cs="Times New Roman"/>
          <w:sz w:val="28"/>
          <w:szCs w:val="28"/>
        </w:rPr>
        <w:t xml:space="preserve"> </w:t>
      </w:r>
      <w:r w:rsidR="00211A4E">
        <w:rPr>
          <w:rFonts w:ascii="Times New Roman" w:hAnsi="Times New Roman" w:cs="Times New Roman"/>
          <w:sz w:val="28"/>
          <w:szCs w:val="28"/>
        </w:rPr>
        <w:t>pertaining to operation of the app, the user database (users.txt), and the appointment database (app.txt)</w:t>
      </w:r>
      <w:r w:rsidR="00C37DB8">
        <w:rPr>
          <w:rFonts w:ascii="Times New Roman" w:hAnsi="Times New Roman" w:cs="Times New Roman"/>
          <w:sz w:val="28"/>
          <w:szCs w:val="28"/>
        </w:rPr>
        <w:t>.</w:t>
      </w:r>
    </w:p>
    <w:p w14:paraId="55B88A37" w14:textId="0AA42D6B" w:rsidR="00C37DB8" w:rsidRDefault="00C37DB8" w:rsidP="002020F4">
      <w:pPr>
        <w:ind w:left="360"/>
        <w:rPr>
          <w:rFonts w:ascii="Times New Roman" w:hAnsi="Times New Roman" w:cs="Times New Roman"/>
          <w:sz w:val="28"/>
          <w:szCs w:val="28"/>
        </w:rPr>
      </w:pPr>
      <w:r>
        <w:rPr>
          <w:rFonts w:ascii="Times New Roman" w:hAnsi="Times New Roman" w:cs="Times New Roman"/>
          <w:sz w:val="28"/>
          <w:szCs w:val="28"/>
        </w:rPr>
        <w:t xml:space="preserve">Note: Person Class is only active during the create appointment process. Form1 Class is active </w:t>
      </w:r>
      <w:proofErr w:type="gramStart"/>
      <w:r>
        <w:rPr>
          <w:rFonts w:ascii="Times New Roman" w:hAnsi="Times New Roman" w:cs="Times New Roman"/>
          <w:sz w:val="28"/>
          <w:szCs w:val="28"/>
        </w:rPr>
        <w:t>as long as</w:t>
      </w:r>
      <w:proofErr w:type="gramEnd"/>
      <w:r>
        <w:rPr>
          <w:rFonts w:ascii="Times New Roman" w:hAnsi="Times New Roman" w:cs="Times New Roman"/>
          <w:sz w:val="28"/>
          <w:szCs w:val="28"/>
        </w:rPr>
        <w:t xml:space="preserve"> the program is open.</w:t>
      </w:r>
    </w:p>
    <w:p w14:paraId="16E3297F" w14:textId="77777777" w:rsidR="00C37DB8" w:rsidRDefault="00C37DB8" w:rsidP="002020F4">
      <w:pPr>
        <w:ind w:left="360"/>
        <w:rPr>
          <w:rFonts w:ascii="Times New Roman" w:hAnsi="Times New Roman" w:cs="Times New Roman"/>
          <w:sz w:val="28"/>
          <w:szCs w:val="28"/>
        </w:rPr>
      </w:pPr>
    </w:p>
    <w:p w14:paraId="377E3CC3" w14:textId="3A8889C6" w:rsidR="004938DE" w:rsidRPr="002020F4" w:rsidRDefault="00C37DB8" w:rsidP="002020F4">
      <w:pPr>
        <w:ind w:left="360"/>
        <w:rPr>
          <w:rFonts w:ascii="Times New Roman" w:hAnsi="Times New Roman" w:cs="Times New Roman"/>
          <w:sz w:val="28"/>
          <w:szCs w:val="28"/>
        </w:rPr>
      </w:pPr>
      <w:r>
        <w:rPr>
          <w:rFonts w:ascii="Times New Roman" w:hAnsi="Times New Roman" w:cs="Times New Roman"/>
          <w:sz w:val="28"/>
          <w:szCs w:val="28"/>
        </w:rPr>
        <w:t>*</w:t>
      </w:r>
      <w:r w:rsidR="004938DE">
        <w:rPr>
          <w:rFonts w:ascii="Times New Roman" w:hAnsi="Times New Roman" w:cs="Times New Roman"/>
          <w:sz w:val="28"/>
          <w:szCs w:val="28"/>
        </w:rPr>
        <w:t>Full code located in appendix</w:t>
      </w:r>
    </w:p>
    <w:p w14:paraId="4664528A" w14:textId="77777777" w:rsidR="002020F4" w:rsidRPr="00B507C8" w:rsidRDefault="002020F4" w:rsidP="00B507C8">
      <w:pPr>
        <w:ind w:left="360"/>
        <w:rPr>
          <w:rFonts w:ascii="Times New Roman" w:hAnsi="Times New Roman" w:cs="Times New Roman"/>
          <w:sz w:val="28"/>
          <w:szCs w:val="28"/>
        </w:rPr>
      </w:pPr>
    </w:p>
    <w:p w14:paraId="1E92C2F3" w14:textId="77777777" w:rsidR="000F216C" w:rsidRDefault="000F216C" w:rsidP="003818D1">
      <w:pPr>
        <w:rPr>
          <w:rFonts w:ascii="Times New Roman" w:hAnsi="Times New Roman" w:cs="Times New Roman"/>
          <w:sz w:val="28"/>
          <w:szCs w:val="28"/>
        </w:rPr>
      </w:pPr>
    </w:p>
    <w:p w14:paraId="3BB0C85A" w14:textId="77777777" w:rsidR="004938DE" w:rsidRDefault="004938DE" w:rsidP="003818D1">
      <w:pPr>
        <w:rPr>
          <w:rFonts w:ascii="Times New Roman" w:hAnsi="Times New Roman" w:cs="Times New Roman"/>
          <w:b/>
          <w:bCs/>
          <w:sz w:val="28"/>
          <w:szCs w:val="28"/>
        </w:rPr>
      </w:pPr>
    </w:p>
    <w:p w14:paraId="771971DC" w14:textId="77777777" w:rsidR="004938DE" w:rsidRDefault="004938DE" w:rsidP="003818D1">
      <w:pPr>
        <w:rPr>
          <w:rFonts w:ascii="Times New Roman" w:hAnsi="Times New Roman" w:cs="Times New Roman"/>
          <w:b/>
          <w:bCs/>
          <w:sz w:val="28"/>
          <w:szCs w:val="28"/>
        </w:rPr>
      </w:pPr>
    </w:p>
    <w:p w14:paraId="664F21B7" w14:textId="77777777" w:rsidR="004938DE" w:rsidRDefault="004938DE" w:rsidP="003818D1">
      <w:pPr>
        <w:rPr>
          <w:rFonts w:ascii="Times New Roman" w:hAnsi="Times New Roman" w:cs="Times New Roman"/>
          <w:b/>
          <w:bCs/>
          <w:sz w:val="28"/>
          <w:szCs w:val="28"/>
        </w:rPr>
      </w:pPr>
    </w:p>
    <w:p w14:paraId="5F78C6A0" w14:textId="77777777" w:rsidR="00E61C49" w:rsidRDefault="00E61C49" w:rsidP="000F216C">
      <w:pPr>
        <w:rPr>
          <w:rFonts w:ascii="Times New Roman" w:hAnsi="Times New Roman" w:cs="Times New Roman"/>
          <w:b/>
          <w:bCs/>
          <w:sz w:val="28"/>
          <w:szCs w:val="28"/>
        </w:rPr>
      </w:pPr>
    </w:p>
    <w:p w14:paraId="69F7837F" w14:textId="577C87F6" w:rsidR="00E61C49" w:rsidRDefault="003818D1" w:rsidP="000F216C">
      <w:pPr>
        <w:rPr>
          <w:rFonts w:ascii="Times New Roman" w:hAnsi="Times New Roman" w:cs="Times New Roman"/>
          <w:b/>
          <w:bCs/>
          <w:sz w:val="28"/>
          <w:szCs w:val="28"/>
        </w:rPr>
      </w:pPr>
      <w:bookmarkStart w:id="3" w:name="_GoBack"/>
      <w:bookmarkEnd w:id="3"/>
      <w:r w:rsidRPr="003818D1">
        <w:rPr>
          <w:rFonts w:ascii="Times New Roman" w:hAnsi="Times New Roman" w:cs="Times New Roman"/>
          <w:b/>
          <w:bCs/>
          <w:sz w:val="28"/>
          <w:szCs w:val="28"/>
        </w:rPr>
        <w:lastRenderedPageBreak/>
        <w:t>6.Test plan</w:t>
      </w:r>
      <w:r w:rsidR="00E61C49">
        <w:rPr>
          <w:rFonts w:ascii="Times New Roman" w:hAnsi="Times New Roman" w:cs="Times New Roman"/>
          <w:b/>
          <w:bCs/>
          <w:sz w:val="28"/>
          <w:szCs w:val="28"/>
        </w:rPr>
        <w:t xml:space="preserve"> </w:t>
      </w:r>
    </w:p>
    <w:p w14:paraId="075D0DE4" w14:textId="2152363D" w:rsidR="000B7E11" w:rsidRPr="00E61C49" w:rsidRDefault="000B7E11" w:rsidP="000F216C">
      <w:pPr>
        <w:rPr>
          <w:rFonts w:ascii="Times New Roman" w:hAnsi="Times New Roman" w:cs="Times New Roman"/>
          <w:b/>
          <w:bCs/>
          <w:sz w:val="28"/>
          <w:szCs w:val="28"/>
        </w:rPr>
      </w:pPr>
      <w:r>
        <w:rPr>
          <w:rFonts w:ascii="Times New Roman" w:hAnsi="Times New Roman" w:cs="Times New Roman"/>
          <w:sz w:val="28"/>
          <w:szCs w:val="28"/>
        </w:rPr>
        <w:t>6.</w:t>
      </w:r>
      <w:r w:rsidR="003818D1">
        <w:rPr>
          <w:rFonts w:ascii="Times New Roman" w:hAnsi="Times New Roman" w:cs="Times New Roman"/>
          <w:sz w:val="28"/>
          <w:szCs w:val="28"/>
        </w:rPr>
        <w:t>1. Black box testi</w:t>
      </w:r>
      <w:r w:rsidR="004938DE">
        <w:rPr>
          <w:rFonts w:ascii="Times New Roman" w:hAnsi="Times New Roman" w:cs="Times New Roman"/>
          <w:sz w:val="28"/>
          <w:szCs w:val="28"/>
        </w:rPr>
        <w:t>n</w:t>
      </w:r>
      <w:r w:rsidR="00E61C49">
        <w:rPr>
          <w:rFonts w:ascii="Times New Roman" w:hAnsi="Times New Roman" w:cs="Times New Roman"/>
          <w:sz w:val="28"/>
          <w:szCs w:val="28"/>
        </w:rPr>
        <w:t>g</w:t>
      </w:r>
      <w:r w:rsidR="004938DE">
        <w:object w:dxaOrig="12436" w:dyaOrig="9586" w14:anchorId="606658DF">
          <v:shape id="_x0000_i1026" type="#_x0000_t75" style="width:531.5pt;height:466.5pt" o:ole="">
            <v:imagedata r:id="rId19" o:title=""/>
          </v:shape>
          <o:OLEObject Type="Embed" ProgID="Visio.Drawing.15" ShapeID="_x0000_i1026" DrawAspect="Content" ObjectID="_1635707261" r:id="rId20"/>
        </w:object>
      </w:r>
    </w:p>
    <w:p w14:paraId="3CEC0392" w14:textId="1DF8B948" w:rsidR="000B7E11" w:rsidRDefault="000B7E11" w:rsidP="00623A01"/>
    <w:p w14:paraId="16C6A995" w14:textId="552D1352" w:rsidR="003818D1" w:rsidRDefault="003818D1" w:rsidP="003818D1">
      <w:pPr>
        <w:ind w:firstLine="720"/>
        <w:rPr>
          <w:rFonts w:ascii="Times New Roman" w:hAnsi="Times New Roman" w:cs="Times New Roman"/>
          <w:sz w:val="24"/>
          <w:szCs w:val="24"/>
        </w:rPr>
      </w:pPr>
      <w:r w:rsidRPr="003300D1">
        <w:rPr>
          <w:rFonts w:ascii="Times New Roman" w:hAnsi="Times New Roman" w:cs="Times New Roman"/>
          <w:sz w:val="24"/>
          <w:szCs w:val="24"/>
        </w:rPr>
        <w:t>For th</w:t>
      </w:r>
      <w:r>
        <w:rPr>
          <w:rFonts w:ascii="Times New Roman" w:hAnsi="Times New Roman" w:cs="Times New Roman"/>
          <w:sz w:val="24"/>
          <w:szCs w:val="24"/>
        </w:rPr>
        <w:t>is</w:t>
      </w:r>
      <w:r w:rsidRPr="003300D1">
        <w:rPr>
          <w:rFonts w:ascii="Times New Roman" w:hAnsi="Times New Roman" w:cs="Times New Roman"/>
          <w:sz w:val="24"/>
          <w:szCs w:val="24"/>
        </w:rPr>
        <w:t xml:space="preserve"> project, we used Black box testing. We just focus on inputs and output of the software system without bothering about internal knowledge of the software program. We described all possible inputs, all expected system outcome and the result. </w:t>
      </w:r>
    </w:p>
    <w:p w14:paraId="3D4B2407" w14:textId="651FD6F5" w:rsidR="000F216C" w:rsidRDefault="000F216C" w:rsidP="003818D1">
      <w:pPr>
        <w:ind w:firstLine="720"/>
        <w:rPr>
          <w:rFonts w:ascii="Times New Roman" w:hAnsi="Times New Roman" w:cs="Times New Roman"/>
          <w:sz w:val="24"/>
          <w:szCs w:val="24"/>
        </w:rPr>
      </w:pPr>
    </w:p>
    <w:p w14:paraId="11866BD8" w14:textId="6CE3F417" w:rsidR="004938DE" w:rsidRDefault="004938DE" w:rsidP="003818D1">
      <w:pPr>
        <w:ind w:firstLine="720"/>
        <w:rPr>
          <w:rFonts w:ascii="Times New Roman" w:hAnsi="Times New Roman" w:cs="Times New Roman"/>
          <w:sz w:val="24"/>
          <w:szCs w:val="24"/>
        </w:rPr>
      </w:pPr>
    </w:p>
    <w:p w14:paraId="00180029" w14:textId="77777777" w:rsidR="004938DE" w:rsidRPr="003300D1" w:rsidRDefault="004938DE" w:rsidP="003818D1">
      <w:pPr>
        <w:ind w:firstLine="720"/>
        <w:rPr>
          <w:rFonts w:ascii="Times New Roman" w:hAnsi="Times New Roman" w:cs="Times New Roman"/>
          <w:sz w:val="24"/>
          <w:szCs w:val="24"/>
        </w:rPr>
      </w:pPr>
    </w:p>
    <w:p w14:paraId="4FCD92F6" w14:textId="4CB9D5F9" w:rsidR="000B7E11" w:rsidRDefault="000B7E11" w:rsidP="000F216C">
      <w:pPr>
        <w:rPr>
          <w:rFonts w:ascii="Times New Roman" w:hAnsi="Times New Roman" w:cs="Times New Roman"/>
          <w:sz w:val="28"/>
          <w:szCs w:val="28"/>
        </w:rPr>
      </w:pPr>
      <w:r>
        <w:rPr>
          <w:rFonts w:ascii="Times New Roman" w:hAnsi="Times New Roman" w:cs="Times New Roman"/>
          <w:sz w:val="28"/>
          <w:szCs w:val="28"/>
        </w:rPr>
        <w:t>6.2</w:t>
      </w:r>
      <w:r w:rsidR="003818D1">
        <w:rPr>
          <w:rFonts w:ascii="Times New Roman" w:hAnsi="Times New Roman" w:cs="Times New Roman"/>
          <w:sz w:val="28"/>
          <w:szCs w:val="28"/>
        </w:rPr>
        <w:t xml:space="preserve"> Test plan</w:t>
      </w:r>
    </w:p>
    <w:p w14:paraId="008CE245" w14:textId="77777777" w:rsidR="003818D1" w:rsidRPr="003818D1" w:rsidRDefault="003818D1" w:rsidP="003818D1">
      <w:pPr>
        <w:ind w:firstLine="720"/>
        <w:rPr>
          <w:rFonts w:ascii="Times New Roman" w:hAnsi="Times New Roman" w:cs="Times New Roman"/>
          <w:sz w:val="28"/>
          <w:szCs w:val="28"/>
        </w:rPr>
      </w:pPr>
    </w:p>
    <w:p w14:paraId="37D1181B" w14:textId="77777777" w:rsidR="003818D1" w:rsidRPr="003818D1" w:rsidRDefault="003818D1" w:rsidP="003818D1">
      <w:pPr>
        <w:ind w:firstLine="720"/>
        <w:rPr>
          <w:rFonts w:ascii="Times New Roman" w:hAnsi="Times New Roman" w:cs="Times New Roman"/>
          <w:sz w:val="28"/>
          <w:szCs w:val="28"/>
        </w:rPr>
      </w:pPr>
    </w:p>
    <w:tbl>
      <w:tblPr>
        <w:tblStyle w:val="TableGrid"/>
        <w:tblW w:w="10800" w:type="dxa"/>
        <w:tblInd w:w="-725" w:type="dxa"/>
        <w:tblLook w:val="04A0" w:firstRow="1" w:lastRow="0" w:firstColumn="1" w:lastColumn="0" w:noHBand="0" w:noVBand="1"/>
      </w:tblPr>
      <w:tblGrid>
        <w:gridCol w:w="1434"/>
        <w:gridCol w:w="2392"/>
        <w:gridCol w:w="3950"/>
        <w:gridCol w:w="1776"/>
        <w:gridCol w:w="1248"/>
      </w:tblGrid>
      <w:tr w:rsidR="003818D1" w:rsidRPr="003818D1" w14:paraId="5270B332" w14:textId="77777777" w:rsidTr="0079200F">
        <w:trPr>
          <w:trHeight w:val="314"/>
        </w:trPr>
        <w:tc>
          <w:tcPr>
            <w:tcW w:w="10800" w:type="dxa"/>
            <w:gridSpan w:val="5"/>
          </w:tcPr>
          <w:p w14:paraId="6B968FA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Test case ID: 01                                     Test name:  Home screen </w:t>
            </w:r>
          </w:p>
          <w:p w14:paraId="0A113EA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System: appointment App                   Executed </w:t>
            </w:r>
            <w:proofErr w:type="gramStart"/>
            <w:r w:rsidRPr="003818D1">
              <w:rPr>
                <w:rFonts w:ascii="Times New Roman" w:hAnsi="Times New Roman" w:cs="Times New Roman"/>
                <w:sz w:val="28"/>
                <w:szCs w:val="28"/>
              </w:rPr>
              <w:t>by:</w:t>
            </w:r>
            <w:proofErr w:type="gramEnd"/>
            <w:r w:rsidRPr="003818D1">
              <w:rPr>
                <w:rFonts w:ascii="Times New Roman" w:hAnsi="Times New Roman" w:cs="Times New Roman"/>
                <w:sz w:val="28"/>
                <w:szCs w:val="28"/>
              </w:rPr>
              <w:t xml:space="preserve"> Daniel </w:t>
            </w:r>
            <w:proofErr w:type="spellStart"/>
            <w:r w:rsidRPr="003818D1">
              <w:rPr>
                <w:rFonts w:ascii="Times New Roman" w:hAnsi="Times New Roman" w:cs="Times New Roman"/>
                <w:sz w:val="28"/>
                <w:szCs w:val="28"/>
              </w:rPr>
              <w:t>Kakwata</w:t>
            </w:r>
            <w:proofErr w:type="spellEnd"/>
            <w:r w:rsidRPr="003818D1">
              <w:rPr>
                <w:rFonts w:ascii="Times New Roman" w:hAnsi="Times New Roman" w:cs="Times New Roman"/>
                <w:sz w:val="28"/>
                <w:szCs w:val="28"/>
              </w:rPr>
              <w:t xml:space="preserve">   </w:t>
            </w:r>
          </w:p>
          <w:p w14:paraId="529C54DE"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Short description:  Program display a message to select a user before pressing a button.</w:t>
            </w:r>
          </w:p>
        </w:tc>
      </w:tr>
      <w:tr w:rsidR="003818D1" w:rsidRPr="003818D1" w14:paraId="692342C9" w14:textId="77777777" w:rsidTr="0079200F">
        <w:trPr>
          <w:trHeight w:val="314"/>
        </w:trPr>
        <w:tc>
          <w:tcPr>
            <w:tcW w:w="1368" w:type="dxa"/>
            <w:shd w:val="clear" w:color="auto" w:fill="7F7F7F" w:themeFill="text1" w:themeFillTint="80"/>
          </w:tcPr>
          <w:p w14:paraId="48976A3E"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Step</w:t>
            </w:r>
          </w:p>
        </w:tc>
        <w:tc>
          <w:tcPr>
            <w:tcW w:w="2458" w:type="dxa"/>
            <w:shd w:val="clear" w:color="auto" w:fill="7F7F7F" w:themeFill="text1" w:themeFillTint="80"/>
          </w:tcPr>
          <w:p w14:paraId="73D3A7A2"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Input</w:t>
            </w:r>
          </w:p>
        </w:tc>
        <w:tc>
          <w:tcPr>
            <w:tcW w:w="4161" w:type="dxa"/>
            <w:shd w:val="clear" w:color="auto" w:fill="7F7F7F" w:themeFill="text1" w:themeFillTint="80"/>
          </w:tcPr>
          <w:p w14:paraId="19D2ED4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Expected System Outcome</w:t>
            </w:r>
          </w:p>
        </w:tc>
        <w:tc>
          <w:tcPr>
            <w:tcW w:w="1633" w:type="dxa"/>
            <w:shd w:val="clear" w:color="auto" w:fill="7F7F7F" w:themeFill="text1" w:themeFillTint="80"/>
          </w:tcPr>
          <w:p w14:paraId="4BE4DD1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Result</w:t>
            </w:r>
          </w:p>
        </w:tc>
        <w:tc>
          <w:tcPr>
            <w:tcW w:w="1180" w:type="dxa"/>
            <w:shd w:val="clear" w:color="auto" w:fill="7F7F7F" w:themeFill="text1" w:themeFillTint="80"/>
          </w:tcPr>
          <w:p w14:paraId="260356B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fix</w:t>
            </w:r>
          </w:p>
        </w:tc>
      </w:tr>
      <w:tr w:rsidR="003818D1" w:rsidRPr="003818D1" w14:paraId="3A5AB3E1" w14:textId="77777777" w:rsidTr="0079200F">
        <w:trPr>
          <w:trHeight w:val="314"/>
        </w:trPr>
        <w:tc>
          <w:tcPr>
            <w:tcW w:w="1368" w:type="dxa"/>
          </w:tcPr>
          <w:p w14:paraId="08C606B8"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1</w:t>
            </w:r>
          </w:p>
        </w:tc>
        <w:tc>
          <w:tcPr>
            <w:tcW w:w="2458" w:type="dxa"/>
          </w:tcPr>
          <w:p w14:paraId="2FFC715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ok</w:t>
            </w:r>
          </w:p>
        </w:tc>
        <w:tc>
          <w:tcPr>
            <w:tcW w:w="4161" w:type="dxa"/>
          </w:tcPr>
          <w:p w14:paraId="029444A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The system displays a list of existing users</w:t>
            </w:r>
          </w:p>
        </w:tc>
        <w:tc>
          <w:tcPr>
            <w:tcW w:w="1633" w:type="dxa"/>
          </w:tcPr>
          <w:p w14:paraId="0D19DFA2"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34A50918"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2C7F224E" w14:textId="77777777" w:rsidTr="0079200F">
        <w:trPr>
          <w:trHeight w:val="314"/>
        </w:trPr>
        <w:tc>
          <w:tcPr>
            <w:tcW w:w="1368" w:type="dxa"/>
          </w:tcPr>
          <w:p w14:paraId="44B384F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2</w:t>
            </w:r>
          </w:p>
        </w:tc>
        <w:tc>
          <w:tcPr>
            <w:tcW w:w="2458" w:type="dxa"/>
          </w:tcPr>
          <w:p w14:paraId="36018938"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choose a user   </w:t>
            </w:r>
          </w:p>
        </w:tc>
        <w:tc>
          <w:tcPr>
            <w:tcW w:w="4161" w:type="dxa"/>
          </w:tcPr>
          <w:p w14:paraId="73FA02BB"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By choosing a user, the system gives options to create an appointment or view appointment if there is any</w:t>
            </w:r>
          </w:p>
        </w:tc>
        <w:tc>
          <w:tcPr>
            <w:tcW w:w="1633" w:type="dxa"/>
          </w:tcPr>
          <w:p w14:paraId="5947B48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success</w:t>
            </w:r>
          </w:p>
        </w:tc>
        <w:tc>
          <w:tcPr>
            <w:tcW w:w="1180" w:type="dxa"/>
          </w:tcPr>
          <w:p w14:paraId="2EE5446F"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w:t>
            </w:r>
          </w:p>
        </w:tc>
      </w:tr>
      <w:tr w:rsidR="003818D1" w:rsidRPr="003818D1" w14:paraId="6733FFC5" w14:textId="77777777" w:rsidTr="0079200F">
        <w:trPr>
          <w:trHeight w:val="314"/>
        </w:trPr>
        <w:tc>
          <w:tcPr>
            <w:tcW w:w="1368" w:type="dxa"/>
          </w:tcPr>
          <w:p w14:paraId="2453C4DB"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3</w:t>
            </w:r>
          </w:p>
        </w:tc>
        <w:tc>
          <w:tcPr>
            <w:tcW w:w="2458" w:type="dxa"/>
          </w:tcPr>
          <w:p w14:paraId="3CB3DA14"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about</w:t>
            </w:r>
          </w:p>
        </w:tc>
        <w:tc>
          <w:tcPr>
            <w:tcW w:w="4161" w:type="dxa"/>
          </w:tcPr>
          <w:p w14:paraId="5AC206E8"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System displays all information about the application</w:t>
            </w:r>
          </w:p>
        </w:tc>
        <w:tc>
          <w:tcPr>
            <w:tcW w:w="1633" w:type="dxa"/>
          </w:tcPr>
          <w:p w14:paraId="608FE3B9"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0B200A33" w14:textId="77777777" w:rsidR="003818D1" w:rsidRPr="003818D1" w:rsidRDefault="003818D1" w:rsidP="003818D1">
            <w:pPr>
              <w:spacing w:after="160"/>
              <w:ind w:firstLine="720"/>
              <w:rPr>
                <w:rFonts w:ascii="Times New Roman" w:hAnsi="Times New Roman" w:cs="Times New Roman"/>
                <w:sz w:val="28"/>
                <w:szCs w:val="28"/>
              </w:rPr>
            </w:pPr>
          </w:p>
        </w:tc>
      </w:tr>
    </w:tbl>
    <w:p w14:paraId="50E82014" w14:textId="77777777" w:rsidR="003818D1" w:rsidRPr="003818D1" w:rsidRDefault="003818D1" w:rsidP="003818D1">
      <w:pPr>
        <w:ind w:firstLine="720"/>
        <w:rPr>
          <w:rFonts w:ascii="Times New Roman" w:hAnsi="Times New Roman" w:cs="Times New Roman"/>
          <w:sz w:val="28"/>
          <w:szCs w:val="28"/>
        </w:rPr>
      </w:pPr>
    </w:p>
    <w:p w14:paraId="74236E3D" w14:textId="77777777" w:rsidR="003818D1" w:rsidRPr="003818D1" w:rsidRDefault="003818D1" w:rsidP="003818D1">
      <w:pPr>
        <w:ind w:firstLine="720"/>
        <w:rPr>
          <w:rFonts w:ascii="Times New Roman" w:hAnsi="Times New Roman" w:cs="Times New Roman"/>
          <w:sz w:val="28"/>
          <w:szCs w:val="28"/>
        </w:rPr>
      </w:pPr>
    </w:p>
    <w:tbl>
      <w:tblPr>
        <w:tblStyle w:val="TableGrid"/>
        <w:tblW w:w="10800" w:type="dxa"/>
        <w:tblInd w:w="-725" w:type="dxa"/>
        <w:tblLook w:val="04A0" w:firstRow="1" w:lastRow="0" w:firstColumn="1" w:lastColumn="0" w:noHBand="0" w:noVBand="1"/>
      </w:tblPr>
      <w:tblGrid>
        <w:gridCol w:w="1434"/>
        <w:gridCol w:w="2544"/>
        <w:gridCol w:w="3922"/>
        <w:gridCol w:w="1652"/>
        <w:gridCol w:w="1248"/>
      </w:tblGrid>
      <w:tr w:rsidR="003818D1" w:rsidRPr="003818D1" w14:paraId="1D107821" w14:textId="77777777" w:rsidTr="0079200F">
        <w:trPr>
          <w:trHeight w:val="314"/>
        </w:trPr>
        <w:tc>
          <w:tcPr>
            <w:tcW w:w="10800" w:type="dxa"/>
            <w:gridSpan w:val="5"/>
          </w:tcPr>
          <w:p w14:paraId="0E49053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Test case ID: 02                                 Test name:  view appointment </w:t>
            </w:r>
          </w:p>
          <w:p w14:paraId="225A980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System: appointment App              Executed </w:t>
            </w:r>
            <w:proofErr w:type="gramStart"/>
            <w:r w:rsidRPr="003818D1">
              <w:rPr>
                <w:rFonts w:ascii="Times New Roman" w:hAnsi="Times New Roman" w:cs="Times New Roman"/>
                <w:sz w:val="28"/>
                <w:szCs w:val="28"/>
              </w:rPr>
              <w:t>by:</w:t>
            </w:r>
            <w:proofErr w:type="gramEnd"/>
            <w:r w:rsidRPr="003818D1">
              <w:rPr>
                <w:rFonts w:ascii="Times New Roman" w:hAnsi="Times New Roman" w:cs="Times New Roman"/>
                <w:sz w:val="28"/>
                <w:szCs w:val="28"/>
              </w:rPr>
              <w:t xml:space="preserve"> Daniel </w:t>
            </w:r>
            <w:proofErr w:type="spellStart"/>
            <w:r w:rsidRPr="003818D1">
              <w:rPr>
                <w:rFonts w:ascii="Times New Roman" w:hAnsi="Times New Roman" w:cs="Times New Roman"/>
                <w:sz w:val="28"/>
                <w:szCs w:val="28"/>
              </w:rPr>
              <w:t>Kakwata</w:t>
            </w:r>
            <w:proofErr w:type="spellEnd"/>
            <w:r w:rsidRPr="003818D1">
              <w:rPr>
                <w:rFonts w:ascii="Times New Roman" w:hAnsi="Times New Roman" w:cs="Times New Roman"/>
                <w:sz w:val="28"/>
                <w:szCs w:val="28"/>
              </w:rPr>
              <w:t xml:space="preserve">   </w:t>
            </w:r>
          </w:p>
          <w:p w14:paraId="0886239A"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Short description:  Program will display a list of all appointment created</w:t>
            </w:r>
          </w:p>
        </w:tc>
      </w:tr>
      <w:tr w:rsidR="003818D1" w:rsidRPr="003818D1" w14:paraId="4476F3C4" w14:textId="77777777" w:rsidTr="0079200F">
        <w:trPr>
          <w:trHeight w:val="413"/>
        </w:trPr>
        <w:tc>
          <w:tcPr>
            <w:tcW w:w="1368" w:type="dxa"/>
            <w:shd w:val="clear" w:color="auto" w:fill="7F7F7F" w:themeFill="text1" w:themeFillTint="80"/>
          </w:tcPr>
          <w:p w14:paraId="1BDD51C6"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Step</w:t>
            </w:r>
          </w:p>
        </w:tc>
        <w:tc>
          <w:tcPr>
            <w:tcW w:w="2592" w:type="dxa"/>
            <w:shd w:val="clear" w:color="auto" w:fill="7F7F7F" w:themeFill="text1" w:themeFillTint="80"/>
          </w:tcPr>
          <w:p w14:paraId="1496CCD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Input</w:t>
            </w:r>
          </w:p>
        </w:tc>
        <w:tc>
          <w:tcPr>
            <w:tcW w:w="4027" w:type="dxa"/>
            <w:shd w:val="clear" w:color="auto" w:fill="7F7F7F" w:themeFill="text1" w:themeFillTint="80"/>
          </w:tcPr>
          <w:p w14:paraId="783DC2AD"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Expected System Outcome</w:t>
            </w:r>
          </w:p>
        </w:tc>
        <w:tc>
          <w:tcPr>
            <w:tcW w:w="1633" w:type="dxa"/>
            <w:shd w:val="clear" w:color="auto" w:fill="7F7F7F" w:themeFill="text1" w:themeFillTint="80"/>
          </w:tcPr>
          <w:p w14:paraId="74624DDF"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Result</w:t>
            </w:r>
          </w:p>
        </w:tc>
        <w:tc>
          <w:tcPr>
            <w:tcW w:w="1180" w:type="dxa"/>
            <w:shd w:val="clear" w:color="auto" w:fill="7F7F7F" w:themeFill="text1" w:themeFillTint="80"/>
          </w:tcPr>
          <w:p w14:paraId="7A525AEB"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fix</w:t>
            </w:r>
          </w:p>
        </w:tc>
      </w:tr>
      <w:tr w:rsidR="003818D1" w:rsidRPr="003818D1" w14:paraId="22029F84" w14:textId="77777777" w:rsidTr="0079200F">
        <w:trPr>
          <w:trHeight w:val="314"/>
        </w:trPr>
        <w:tc>
          <w:tcPr>
            <w:tcW w:w="1368" w:type="dxa"/>
          </w:tcPr>
          <w:p w14:paraId="22726C90"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1</w:t>
            </w:r>
          </w:p>
        </w:tc>
        <w:tc>
          <w:tcPr>
            <w:tcW w:w="2592" w:type="dxa"/>
          </w:tcPr>
          <w:p w14:paraId="1ABB994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view appointment on the bottom line</w:t>
            </w:r>
          </w:p>
        </w:tc>
        <w:tc>
          <w:tcPr>
            <w:tcW w:w="4027" w:type="dxa"/>
          </w:tcPr>
          <w:p w14:paraId="29F4A8F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The system displays a notice for the user to click under </w:t>
            </w:r>
            <w:r w:rsidRPr="003818D1">
              <w:rPr>
                <w:rFonts w:ascii="Times New Roman" w:hAnsi="Times New Roman" w:cs="Times New Roman"/>
                <w:sz w:val="28"/>
                <w:szCs w:val="28"/>
              </w:rPr>
              <w:lastRenderedPageBreak/>
              <w:t xml:space="preserve">the box to view existing appointment  </w:t>
            </w:r>
          </w:p>
        </w:tc>
        <w:tc>
          <w:tcPr>
            <w:tcW w:w="1633" w:type="dxa"/>
          </w:tcPr>
          <w:p w14:paraId="2A01DF19"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lastRenderedPageBreak/>
              <w:t>Print success</w:t>
            </w:r>
          </w:p>
        </w:tc>
        <w:tc>
          <w:tcPr>
            <w:tcW w:w="1180" w:type="dxa"/>
          </w:tcPr>
          <w:p w14:paraId="24D888BE"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6A25DF73" w14:textId="77777777" w:rsidTr="0079200F">
        <w:trPr>
          <w:trHeight w:val="314"/>
        </w:trPr>
        <w:tc>
          <w:tcPr>
            <w:tcW w:w="1368" w:type="dxa"/>
          </w:tcPr>
          <w:p w14:paraId="59AE5129"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2</w:t>
            </w:r>
          </w:p>
        </w:tc>
        <w:tc>
          <w:tcPr>
            <w:tcW w:w="2592" w:type="dxa"/>
          </w:tcPr>
          <w:p w14:paraId="0F6C734E"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ok</w:t>
            </w:r>
          </w:p>
        </w:tc>
        <w:tc>
          <w:tcPr>
            <w:tcW w:w="4027" w:type="dxa"/>
          </w:tcPr>
          <w:p w14:paraId="4E902FE8"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Existing appointment page will come out blank</w:t>
            </w:r>
          </w:p>
        </w:tc>
        <w:tc>
          <w:tcPr>
            <w:tcW w:w="1633" w:type="dxa"/>
          </w:tcPr>
          <w:p w14:paraId="0C8AB672"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4085DAC0"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6D410CA4" w14:textId="77777777" w:rsidTr="0079200F">
        <w:trPr>
          <w:trHeight w:val="314"/>
        </w:trPr>
        <w:tc>
          <w:tcPr>
            <w:tcW w:w="1368" w:type="dxa"/>
          </w:tcPr>
          <w:p w14:paraId="49FA279A"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3</w:t>
            </w:r>
          </w:p>
        </w:tc>
        <w:tc>
          <w:tcPr>
            <w:tcW w:w="2592" w:type="dxa"/>
          </w:tcPr>
          <w:p w14:paraId="1CCE1D3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under the box</w:t>
            </w:r>
          </w:p>
        </w:tc>
        <w:tc>
          <w:tcPr>
            <w:tcW w:w="4027" w:type="dxa"/>
          </w:tcPr>
          <w:p w14:paraId="2A434110"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System will display a list of all existing appointment </w:t>
            </w:r>
          </w:p>
        </w:tc>
        <w:tc>
          <w:tcPr>
            <w:tcW w:w="1633" w:type="dxa"/>
          </w:tcPr>
          <w:p w14:paraId="7123CF3D"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05D23B7E" w14:textId="77777777" w:rsidR="003818D1" w:rsidRPr="003818D1" w:rsidRDefault="003818D1" w:rsidP="003818D1">
            <w:pPr>
              <w:spacing w:after="160"/>
              <w:ind w:firstLine="720"/>
              <w:rPr>
                <w:rFonts w:ascii="Times New Roman" w:hAnsi="Times New Roman" w:cs="Times New Roman"/>
                <w:sz w:val="28"/>
                <w:szCs w:val="28"/>
              </w:rPr>
            </w:pPr>
          </w:p>
        </w:tc>
      </w:tr>
    </w:tbl>
    <w:p w14:paraId="738ECE6F" w14:textId="77777777" w:rsidR="003818D1" w:rsidRPr="003818D1" w:rsidRDefault="003818D1" w:rsidP="003818D1">
      <w:pPr>
        <w:ind w:firstLine="720"/>
        <w:rPr>
          <w:rFonts w:ascii="Times New Roman" w:hAnsi="Times New Roman" w:cs="Times New Roman"/>
          <w:sz w:val="28"/>
          <w:szCs w:val="28"/>
        </w:rPr>
      </w:pPr>
    </w:p>
    <w:p w14:paraId="48927707" w14:textId="77777777" w:rsidR="003818D1" w:rsidRPr="003818D1" w:rsidRDefault="003818D1" w:rsidP="003818D1">
      <w:pPr>
        <w:ind w:firstLine="720"/>
        <w:rPr>
          <w:rFonts w:ascii="Times New Roman" w:hAnsi="Times New Roman" w:cs="Times New Roman"/>
          <w:sz w:val="28"/>
          <w:szCs w:val="28"/>
        </w:rPr>
      </w:pPr>
    </w:p>
    <w:tbl>
      <w:tblPr>
        <w:tblStyle w:val="TableGrid"/>
        <w:tblW w:w="10800" w:type="dxa"/>
        <w:tblInd w:w="-725" w:type="dxa"/>
        <w:tblLook w:val="04A0" w:firstRow="1" w:lastRow="0" w:firstColumn="1" w:lastColumn="0" w:noHBand="0" w:noVBand="1"/>
      </w:tblPr>
      <w:tblGrid>
        <w:gridCol w:w="1434"/>
        <w:gridCol w:w="2386"/>
        <w:gridCol w:w="3956"/>
        <w:gridCol w:w="1776"/>
        <w:gridCol w:w="1248"/>
      </w:tblGrid>
      <w:tr w:rsidR="003818D1" w:rsidRPr="003818D1" w14:paraId="498282BC" w14:textId="77777777" w:rsidTr="0079200F">
        <w:trPr>
          <w:trHeight w:val="314"/>
        </w:trPr>
        <w:tc>
          <w:tcPr>
            <w:tcW w:w="10800" w:type="dxa"/>
            <w:gridSpan w:val="5"/>
          </w:tcPr>
          <w:p w14:paraId="35ED276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Test case ID: 03                                    Test name:  create appointment  </w:t>
            </w:r>
          </w:p>
          <w:p w14:paraId="660C73ED"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System: appointment App                  Executed </w:t>
            </w:r>
            <w:proofErr w:type="gramStart"/>
            <w:r w:rsidRPr="003818D1">
              <w:rPr>
                <w:rFonts w:ascii="Times New Roman" w:hAnsi="Times New Roman" w:cs="Times New Roman"/>
                <w:sz w:val="28"/>
                <w:szCs w:val="28"/>
              </w:rPr>
              <w:t>by:</w:t>
            </w:r>
            <w:proofErr w:type="gramEnd"/>
            <w:r w:rsidRPr="003818D1">
              <w:rPr>
                <w:rFonts w:ascii="Times New Roman" w:hAnsi="Times New Roman" w:cs="Times New Roman"/>
                <w:sz w:val="28"/>
                <w:szCs w:val="28"/>
              </w:rPr>
              <w:t xml:space="preserve"> Daniel </w:t>
            </w:r>
            <w:proofErr w:type="spellStart"/>
            <w:r w:rsidRPr="003818D1">
              <w:rPr>
                <w:rFonts w:ascii="Times New Roman" w:hAnsi="Times New Roman" w:cs="Times New Roman"/>
                <w:sz w:val="28"/>
                <w:szCs w:val="28"/>
              </w:rPr>
              <w:t>Kakwata</w:t>
            </w:r>
            <w:proofErr w:type="spellEnd"/>
            <w:r w:rsidRPr="003818D1">
              <w:rPr>
                <w:rFonts w:ascii="Times New Roman" w:hAnsi="Times New Roman" w:cs="Times New Roman"/>
                <w:sz w:val="28"/>
                <w:szCs w:val="28"/>
              </w:rPr>
              <w:t xml:space="preserve">   </w:t>
            </w:r>
          </w:p>
          <w:p w14:paraId="06C8341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Short description:  Program gives option to create a new appointment or modify an existing appointment </w:t>
            </w:r>
          </w:p>
        </w:tc>
      </w:tr>
      <w:tr w:rsidR="003818D1" w:rsidRPr="003818D1" w14:paraId="4E1FC306" w14:textId="77777777" w:rsidTr="0079200F">
        <w:trPr>
          <w:trHeight w:val="314"/>
        </w:trPr>
        <w:tc>
          <w:tcPr>
            <w:tcW w:w="1368" w:type="dxa"/>
            <w:shd w:val="clear" w:color="auto" w:fill="7F7F7F" w:themeFill="text1" w:themeFillTint="80"/>
          </w:tcPr>
          <w:p w14:paraId="2EDE4B3A"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Step</w:t>
            </w:r>
          </w:p>
        </w:tc>
        <w:tc>
          <w:tcPr>
            <w:tcW w:w="2458" w:type="dxa"/>
            <w:shd w:val="clear" w:color="auto" w:fill="7F7F7F" w:themeFill="text1" w:themeFillTint="80"/>
          </w:tcPr>
          <w:p w14:paraId="20F8BD40"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Input</w:t>
            </w:r>
          </w:p>
        </w:tc>
        <w:tc>
          <w:tcPr>
            <w:tcW w:w="4161" w:type="dxa"/>
            <w:shd w:val="clear" w:color="auto" w:fill="7F7F7F" w:themeFill="text1" w:themeFillTint="80"/>
          </w:tcPr>
          <w:p w14:paraId="0180F72D"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Expected System Outcome</w:t>
            </w:r>
          </w:p>
        </w:tc>
        <w:tc>
          <w:tcPr>
            <w:tcW w:w="1633" w:type="dxa"/>
            <w:shd w:val="clear" w:color="auto" w:fill="7F7F7F" w:themeFill="text1" w:themeFillTint="80"/>
          </w:tcPr>
          <w:p w14:paraId="4B97324B"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Result</w:t>
            </w:r>
          </w:p>
        </w:tc>
        <w:tc>
          <w:tcPr>
            <w:tcW w:w="1180" w:type="dxa"/>
            <w:shd w:val="clear" w:color="auto" w:fill="7F7F7F" w:themeFill="text1" w:themeFillTint="80"/>
          </w:tcPr>
          <w:p w14:paraId="027142E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fix</w:t>
            </w:r>
          </w:p>
        </w:tc>
      </w:tr>
      <w:tr w:rsidR="003818D1" w:rsidRPr="003818D1" w14:paraId="1D11A248" w14:textId="77777777" w:rsidTr="0079200F">
        <w:trPr>
          <w:trHeight w:val="314"/>
        </w:trPr>
        <w:tc>
          <w:tcPr>
            <w:tcW w:w="1368" w:type="dxa"/>
          </w:tcPr>
          <w:p w14:paraId="33899EBD"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1</w:t>
            </w:r>
          </w:p>
        </w:tc>
        <w:tc>
          <w:tcPr>
            <w:tcW w:w="2458" w:type="dxa"/>
          </w:tcPr>
          <w:p w14:paraId="419B962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Click create appointment </w:t>
            </w:r>
          </w:p>
        </w:tc>
        <w:tc>
          <w:tcPr>
            <w:tcW w:w="4161" w:type="dxa"/>
          </w:tcPr>
          <w:p w14:paraId="08DCE3D7"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The system displays a screen to create an appointment</w:t>
            </w:r>
          </w:p>
        </w:tc>
        <w:tc>
          <w:tcPr>
            <w:tcW w:w="1633" w:type="dxa"/>
          </w:tcPr>
          <w:p w14:paraId="1D1D580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09C6720A"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6E55EAA3" w14:textId="77777777" w:rsidTr="0079200F">
        <w:trPr>
          <w:trHeight w:val="314"/>
        </w:trPr>
        <w:tc>
          <w:tcPr>
            <w:tcW w:w="1368" w:type="dxa"/>
          </w:tcPr>
          <w:p w14:paraId="488B63E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2</w:t>
            </w:r>
          </w:p>
        </w:tc>
        <w:tc>
          <w:tcPr>
            <w:tcW w:w="2458" w:type="dxa"/>
          </w:tcPr>
          <w:p w14:paraId="26851E5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Enter James, 3/12/2019, and 3PM</w:t>
            </w:r>
          </w:p>
        </w:tc>
        <w:tc>
          <w:tcPr>
            <w:tcW w:w="4161" w:type="dxa"/>
          </w:tcPr>
          <w:p w14:paraId="5BE8CB23"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 System keeps the information visible on the screen </w:t>
            </w:r>
          </w:p>
        </w:tc>
        <w:tc>
          <w:tcPr>
            <w:tcW w:w="1633" w:type="dxa"/>
          </w:tcPr>
          <w:p w14:paraId="0CC5E30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success</w:t>
            </w:r>
          </w:p>
        </w:tc>
        <w:tc>
          <w:tcPr>
            <w:tcW w:w="1180" w:type="dxa"/>
          </w:tcPr>
          <w:p w14:paraId="1EA30079"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2027A35F" w14:textId="77777777" w:rsidTr="0079200F">
        <w:trPr>
          <w:trHeight w:val="314"/>
        </w:trPr>
        <w:tc>
          <w:tcPr>
            <w:tcW w:w="1368" w:type="dxa"/>
          </w:tcPr>
          <w:p w14:paraId="7117506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3</w:t>
            </w:r>
          </w:p>
        </w:tc>
        <w:tc>
          <w:tcPr>
            <w:tcW w:w="2458" w:type="dxa"/>
          </w:tcPr>
          <w:p w14:paraId="26742329"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save and return</w:t>
            </w:r>
          </w:p>
        </w:tc>
        <w:tc>
          <w:tcPr>
            <w:tcW w:w="4161" w:type="dxa"/>
          </w:tcPr>
          <w:p w14:paraId="5075A819"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System notify the user that he will be redirected to the view appointment tab</w:t>
            </w:r>
          </w:p>
        </w:tc>
        <w:tc>
          <w:tcPr>
            <w:tcW w:w="1633" w:type="dxa"/>
          </w:tcPr>
          <w:p w14:paraId="4CBE9681"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46A0C162"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555052F2" w14:textId="77777777" w:rsidTr="0079200F">
        <w:trPr>
          <w:trHeight w:val="314"/>
        </w:trPr>
        <w:tc>
          <w:tcPr>
            <w:tcW w:w="1368" w:type="dxa"/>
          </w:tcPr>
          <w:p w14:paraId="2BB33407"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4</w:t>
            </w:r>
          </w:p>
        </w:tc>
        <w:tc>
          <w:tcPr>
            <w:tcW w:w="2458" w:type="dxa"/>
          </w:tcPr>
          <w:p w14:paraId="14DFB31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ok</w:t>
            </w:r>
          </w:p>
        </w:tc>
        <w:tc>
          <w:tcPr>
            <w:tcW w:w="4161" w:type="dxa"/>
          </w:tcPr>
          <w:p w14:paraId="64E5EB7E"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System displays a list of existing appointment</w:t>
            </w:r>
          </w:p>
        </w:tc>
        <w:tc>
          <w:tcPr>
            <w:tcW w:w="1633" w:type="dxa"/>
          </w:tcPr>
          <w:p w14:paraId="638829D2"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Print success </w:t>
            </w:r>
          </w:p>
        </w:tc>
        <w:tc>
          <w:tcPr>
            <w:tcW w:w="1180" w:type="dxa"/>
          </w:tcPr>
          <w:p w14:paraId="79B95073" w14:textId="77777777" w:rsidR="003818D1" w:rsidRPr="003818D1" w:rsidRDefault="003818D1" w:rsidP="003818D1">
            <w:pPr>
              <w:spacing w:after="160"/>
              <w:ind w:firstLine="720"/>
              <w:rPr>
                <w:rFonts w:ascii="Times New Roman" w:hAnsi="Times New Roman" w:cs="Times New Roman"/>
                <w:sz w:val="28"/>
                <w:szCs w:val="28"/>
              </w:rPr>
            </w:pPr>
          </w:p>
        </w:tc>
      </w:tr>
      <w:tr w:rsidR="003818D1" w:rsidRPr="003818D1" w14:paraId="7257321F" w14:textId="77777777" w:rsidTr="0079200F">
        <w:trPr>
          <w:trHeight w:val="314"/>
        </w:trPr>
        <w:tc>
          <w:tcPr>
            <w:tcW w:w="1368" w:type="dxa"/>
          </w:tcPr>
          <w:p w14:paraId="058B01D5"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5</w:t>
            </w:r>
          </w:p>
        </w:tc>
        <w:tc>
          <w:tcPr>
            <w:tcW w:w="2458" w:type="dxa"/>
          </w:tcPr>
          <w:p w14:paraId="40D1FBC8"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Click under the box</w:t>
            </w:r>
          </w:p>
        </w:tc>
        <w:tc>
          <w:tcPr>
            <w:tcW w:w="4161" w:type="dxa"/>
          </w:tcPr>
          <w:p w14:paraId="52B4F25C"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 xml:space="preserve">System will display all appointment </w:t>
            </w:r>
          </w:p>
        </w:tc>
        <w:tc>
          <w:tcPr>
            <w:tcW w:w="1633" w:type="dxa"/>
          </w:tcPr>
          <w:p w14:paraId="02C290F0" w14:textId="77777777" w:rsidR="003818D1" w:rsidRPr="003818D1" w:rsidRDefault="003818D1" w:rsidP="003818D1">
            <w:pPr>
              <w:spacing w:after="160"/>
              <w:ind w:firstLine="720"/>
              <w:rPr>
                <w:rFonts w:ascii="Times New Roman" w:hAnsi="Times New Roman" w:cs="Times New Roman"/>
                <w:sz w:val="28"/>
                <w:szCs w:val="28"/>
              </w:rPr>
            </w:pPr>
            <w:r w:rsidRPr="003818D1">
              <w:rPr>
                <w:rFonts w:ascii="Times New Roman" w:hAnsi="Times New Roman" w:cs="Times New Roman"/>
                <w:sz w:val="28"/>
                <w:szCs w:val="28"/>
              </w:rPr>
              <w:t>Print success</w:t>
            </w:r>
          </w:p>
        </w:tc>
        <w:tc>
          <w:tcPr>
            <w:tcW w:w="1180" w:type="dxa"/>
          </w:tcPr>
          <w:p w14:paraId="7D3EEEAC" w14:textId="77777777" w:rsidR="003818D1" w:rsidRPr="003818D1" w:rsidRDefault="003818D1" w:rsidP="003818D1">
            <w:pPr>
              <w:spacing w:after="160"/>
              <w:ind w:firstLine="720"/>
              <w:rPr>
                <w:rFonts w:ascii="Times New Roman" w:hAnsi="Times New Roman" w:cs="Times New Roman"/>
                <w:sz w:val="28"/>
                <w:szCs w:val="28"/>
              </w:rPr>
            </w:pPr>
          </w:p>
        </w:tc>
      </w:tr>
    </w:tbl>
    <w:p w14:paraId="162AC6ED" w14:textId="77777777" w:rsidR="003818D1" w:rsidRPr="003818D1" w:rsidRDefault="003818D1" w:rsidP="003818D1">
      <w:pPr>
        <w:ind w:firstLine="720"/>
        <w:rPr>
          <w:rFonts w:ascii="Times New Roman" w:hAnsi="Times New Roman" w:cs="Times New Roman"/>
          <w:sz w:val="28"/>
          <w:szCs w:val="28"/>
        </w:rPr>
      </w:pPr>
    </w:p>
    <w:p w14:paraId="2E56484B" w14:textId="0D68BFE6" w:rsidR="003818D1" w:rsidRDefault="003818D1" w:rsidP="000B7E11">
      <w:pPr>
        <w:ind w:firstLine="720"/>
        <w:rPr>
          <w:rFonts w:ascii="Times New Roman" w:hAnsi="Times New Roman" w:cs="Times New Roman"/>
          <w:sz w:val="28"/>
          <w:szCs w:val="28"/>
        </w:rPr>
      </w:pPr>
    </w:p>
    <w:p w14:paraId="06968079" w14:textId="56CB51FC" w:rsidR="0079200F" w:rsidRDefault="0079200F" w:rsidP="000B7E11">
      <w:pPr>
        <w:ind w:firstLine="720"/>
        <w:rPr>
          <w:rFonts w:ascii="Times New Roman" w:hAnsi="Times New Roman" w:cs="Times New Roman"/>
          <w:sz w:val="28"/>
          <w:szCs w:val="28"/>
        </w:rPr>
      </w:pPr>
    </w:p>
    <w:p w14:paraId="51151AF2" w14:textId="31B78D0F" w:rsidR="0079200F" w:rsidRDefault="0079200F" w:rsidP="000B7E11">
      <w:pPr>
        <w:ind w:firstLine="720"/>
        <w:rPr>
          <w:rFonts w:ascii="Times New Roman" w:hAnsi="Times New Roman" w:cs="Times New Roman"/>
          <w:sz w:val="28"/>
          <w:szCs w:val="28"/>
        </w:rPr>
      </w:pPr>
    </w:p>
    <w:p w14:paraId="48698B12" w14:textId="140908FC" w:rsidR="0079200F" w:rsidRDefault="0079200F" w:rsidP="000B7E11">
      <w:pPr>
        <w:ind w:firstLine="720"/>
        <w:rPr>
          <w:rFonts w:ascii="Times New Roman" w:hAnsi="Times New Roman" w:cs="Times New Roman"/>
          <w:sz w:val="28"/>
          <w:szCs w:val="28"/>
        </w:rPr>
      </w:pPr>
    </w:p>
    <w:p w14:paraId="39AA5E0D" w14:textId="3A7A0157" w:rsidR="0079200F" w:rsidRDefault="0079200F" w:rsidP="0079200F">
      <w:pPr>
        <w:ind w:firstLine="720"/>
        <w:jc w:val="center"/>
        <w:rPr>
          <w:rFonts w:ascii="Times New Roman" w:hAnsi="Times New Roman" w:cs="Times New Roman"/>
          <w:b/>
          <w:bCs/>
          <w:sz w:val="36"/>
          <w:szCs w:val="36"/>
        </w:rPr>
      </w:pPr>
      <w:r w:rsidRPr="00C33A3A">
        <w:rPr>
          <w:rFonts w:ascii="Times New Roman" w:hAnsi="Times New Roman" w:cs="Times New Roman"/>
          <w:b/>
          <w:bCs/>
          <w:sz w:val="36"/>
          <w:szCs w:val="36"/>
        </w:rPr>
        <w:t>Appendix</w:t>
      </w:r>
    </w:p>
    <w:p w14:paraId="75923F2B" w14:textId="77777777" w:rsidR="00C33A3A" w:rsidRPr="00C33A3A" w:rsidRDefault="00C33A3A" w:rsidP="0079200F">
      <w:pPr>
        <w:ind w:firstLine="720"/>
        <w:jc w:val="center"/>
        <w:rPr>
          <w:rFonts w:ascii="Times New Roman" w:hAnsi="Times New Roman" w:cs="Times New Roman"/>
          <w:b/>
          <w:bCs/>
          <w:sz w:val="36"/>
          <w:szCs w:val="36"/>
        </w:rPr>
      </w:pPr>
    </w:p>
    <w:p w14:paraId="1AE9423E" w14:textId="77777777" w:rsidR="0079200F" w:rsidRPr="0079200F" w:rsidRDefault="0079200F" w:rsidP="0079200F">
      <w:pPr>
        <w:spacing w:line="240" w:lineRule="auto"/>
        <w:ind w:firstLine="720"/>
        <w:jc w:val="center"/>
        <w:rPr>
          <w:rFonts w:ascii="Times New Roman" w:hAnsi="Times New Roman" w:cs="Times New Roman"/>
          <w:b/>
          <w:bCs/>
          <w:sz w:val="18"/>
          <w:szCs w:val="18"/>
        </w:rPr>
      </w:pPr>
      <w:proofErr w:type="gramStart"/>
      <w:r w:rsidRPr="0079200F">
        <w:rPr>
          <w:rFonts w:ascii="Times New Roman" w:hAnsi="Times New Roman" w:cs="Times New Roman"/>
          <w:b/>
          <w:bCs/>
          <w:sz w:val="18"/>
          <w:szCs w:val="18"/>
        </w:rPr>
        <w:t>&lt;Global.Microsoft.VisualBasic.CompilerServices</w:t>
      </w:r>
      <w:proofErr w:type="gramEnd"/>
      <w:r w:rsidRPr="0079200F">
        <w:rPr>
          <w:rFonts w:ascii="Times New Roman" w:hAnsi="Times New Roman" w:cs="Times New Roman"/>
          <w:b/>
          <w:bCs/>
          <w:sz w:val="18"/>
          <w:szCs w:val="18"/>
        </w:rPr>
        <w:t>.DesignerGenerated()&gt;</w:t>
      </w:r>
    </w:p>
    <w:p w14:paraId="019F023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Partial Class Form1</w:t>
      </w:r>
    </w:p>
    <w:p w14:paraId="16258602" w14:textId="1468D7B3"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Inherits </w:t>
      </w:r>
      <w:proofErr w:type="spellStart"/>
      <w:proofErr w:type="gramStart"/>
      <w:r w:rsidRPr="0079200F">
        <w:rPr>
          <w:rFonts w:ascii="Times New Roman" w:hAnsi="Times New Roman" w:cs="Times New Roman"/>
          <w:b/>
          <w:bCs/>
          <w:sz w:val="18"/>
          <w:szCs w:val="18"/>
        </w:rPr>
        <w:t>System.Windows.Forms.Form</w:t>
      </w:r>
      <w:proofErr w:type="spellEnd"/>
      <w:proofErr w:type="gramEnd"/>
    </w:p>
    <w:p w14:paraId="3892BAA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'Form overrides dispose to clean up the component list.</w:t>
      </w:r>
    </w:p>
    <w:p w14:paraId="700EFD1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&lt;</w:t>
      </w:r>
      <w:proofErr w:type="spellStart"/>
      <w:r w:rsidRPr="0079200F">
        <w:rPr>
          <w:rFonts w:ascii="Times New Roman" w:hAnsi="Times New Roman" w:cs="Times New Roman"/>
          <w:b/>
          <w:bCs/>
          <w:sz w:val="18"/>
          <w:szCs w:val="18"/>
        </w:rPr>
        <w:t>System.Diagnostics.DebuggerNonUserCode</w:t>
      </w:r>
      <w:proofErr w:type="spellEnd"/>
      <w:proofErr w:type="gramEnd"/>
      <w:r w:rsidRPr="0079200F">
        <w:rPr>
          <w:rFonts w:ascii="Times New Roman" w:hAnsi="Times New Roman" w:cs="Times New Roman"/>
          <w:b/>
          <w:bCs/>
          <w:sz w:val="18"/>
          <w:szCs w:val="18"/>
        </w:rPr>
        <w:t>()&gt;</w:t>
      </w:r>
    </w:p>
    <w:p w14:paraId="0A10618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Protected Overrides Sub </w:t>
      </w:r>
      <w:proofErr w:type="gramStart"/>
      <w:r w:rsidRPr="0079200F">
        <w:rPr>
          <w:rFonts w:ascii="Times New Roman" w:hAnsi="Times New Roman" w:cs="Times New Roman"/>
          <w:b/>
          <w:bCs/>
          <w:sz w:val="18"/>
          <w:szCs w:val="18"/>
        </w:rPr>
        <w:t>Dispose(</w:t>
      </w:r>
      <w:proofErr w:type="spellStart"/>
      <w:proofErr w:type="gramEnd"/>
      <w:r w:rsidRPr="0079200F">
        <w:rPr>
          <w:rFonts w:ascii="Times New Roman" w:hAnsi="Times New Roman" w:cs="Times New Roman"/>
          <w:b/>
          <w:bCs/>
          <w:sz w:val="18"/>
          <w:szCs w:val="18"/>
        </w:rPr>
        <w:t>ByVal</w:t>
      </w:r>
      <w:proofErr w:type="spellEnd"/>
      <w:r w:rsidRPr="0079200F">
        <w:rPr>
          <w:rFonts w:ascii="Times New Roman" w:hAnsi="Times New Roman" w:cs="Times New Roman"/>
          <w:b/>
          <w:bCs/>
          <w:sz w:val="18"/>
          <w:szCs w:val="18"/>
        </w:rPr>
        <w:t xml:space="preserve"> disposing As Boolean)</w:t>
      </w:r>
    </w:p>
    <w:p w14:paraId="317B445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Try</w:t>
      </w:r>
    </w:p>
    <w:p w14:paraId="60F9FA4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If disposing </w:t>
      </w:r>
      <w:proofErr w:type="spellStart"/>
      <w:r w:rsidRPr="0079200F">
        <w:rPr>
          <w:rFonts w:ascii="Times New Roman" w:hAnsi="Times New Roman" w:cs="Times New Roman"/>
          <w:b/>
          <w:bCs/>
          <w:sz w:val="18"/>
          <w:szCs w:val="18"/>
        </w:rPr>
        <w:t>AndAlso</w:t>
      </w:r>
      <w:proofErr w:type="spellEnd"/>
      <w:r w:rsidRPr="0079200F">
        <w:rPr>
          <w:rFonts w:ascii="Times New Roman" w:hAnsi="Times New Roman" w:cs="Times New Roman"/>
          <w:b/>
          <w:bCs/>
          <w:sz w:val="18"/>
          <w:szCs w:val="18"/>
        </w:rPr>
        <w:t xml:space="preserve"> components </w:t>
      </w:r>
      <w:proofErr w:type="spellStart"/>
      <w:r w:rsidRPr="0079200F">
        <w:rPr>
          <w:rFonts w:ascii="Times New Roman" w:hAnsi="Times New Roman" w:cs="Times New Roman"/>
          <w:b/>
          <w:bCs/>
          <w:sz w:val="18"/>
          <w:szCs w:val="18"/>
        </w:rPr>
        <w:t>IsNot</w:t>
      </w:r>
      <w:proofErr w:type="spellEnd"/>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Nothing</w:t>
      </w:r>
      <w:proofErr w:type="gramEnd"/>
      <w:r w:rsidRPr="0079200F">
        <w:rPr>
          <w:rFonts w:ascii="Times New Roman" w:hAnsi="Times New Roman" w:cs="Times New Roman"/>
          <w:b/>
          <w:bCs/>
          <w:sz w:val="18"/>
          <w:szCs w:val="18"/>
        </w:rPr>
        <w:t xml:space="preserve"> Then</w:t>
      </w:r>
    </w:p>
    <w:p w14:paraId="7103378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components.Dispose</w:t>
      </w:r>
      <w:proofErr w:type="spellEnd"/>
      <w:proofErr w:type="gramEnd"/>
      <w:r w:rsidRPr="0079200F">
        <w:rPr>
          <w:rFonts w:ascii="Times New Roman" w:hAnsi="Times New Roman" w:cs="Times New Roman"/>
          <w:b/>
          <w:bCs/>
          <w:sz w:val="18"/>
          <w:szCs w:val="18"/>
        </w:rPr>
        <w:t>()</w:t>
      </w:r>
    </w:p>
    <w:p w14:paraId="2375352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If</w:t>
      </w:r>
    </w:p>
    <w:p w14:paraId="62857C4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Finally</w:t>
      </w:r>
    </w:p>
    <w:p w14:paraId="35FD787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MyBase.Dispose</w:t>
      </w:r>
      <w:proofErr w:type="spellEnd"/>
      <w:r w:rsidRPr="0079200F">
        <w:rPr>
          <w:rFonts w:ascii="Times New Roman" w:hAnsi="Times New Roman" w:cs="Times New Roman"/>
          <w:b/>
          <w:bCs/>
          <w:sz w:val="18"/>
          <w:szCs w:val="18"/>
        </w:rPr>
        <w:t>(disposing)</w:t>
      </w:r>
    </w:p>
    <w:p w14:paraId="58039B2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Try</w:t>
      </w:r>
    </w:p>
    <w:p w14:paraId="0CE9BD56" w14:textId="1527AEC5"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7E11327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'Required by the Windows Form Designer</w:t>
      </w:r>
    </w:p>
    <w:p w14:paraId="710335C4" w14:textId="2E686CA5"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components As </w:t>
      </w:r>
      <w:proofErr w:type="spellStart"/>
      <w:proofErr w:type="gramStart"/>
      <w:r w:rsidRPr="0079200F">
        <w:rPr>
          <w:rFonts w:ascii="Times New Roman" w:hAnsi="Times New Roman" w:cs="Times New Roman"/>
          <w:b/>
          <w:bCs/>
          <w:sz w:val="18"/>
          <w:szCs w:val="18"/>
        </w:rPr>
        <w:t>System.ComponentModel.IContainer</w:t>
      </w:r>
      <w:proofErr w:type="spellEnd"/>
      <w:proofErr w:type="gramEnd"/>
    </w:p>
    <w:p w14:paraId="2332A64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'NOTE: The following procedure is required by the Windows Form Designer</w:t>
      </w:r>
    </w:p>
    <w:p w14:paraId="6920BD7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'It can be modified using the Windows Form Designer.  </w:t>
      </w:r>
    </w:p>
    <w:p w14:paraId="281069E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'Do not modify it using the code editor.</w:t>
      </w:r>
    </w:p>
    <w:p w14:paraId="18BA775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&lt;</w:t>
      </w:r>
      <w:proofErr w:type="spellStart"/>
      <w:r w:rsidRPr="0079200F">
        <w:rPr>
          <w:rFonts w:ascii="Times New Roman" w:hAnsi="Times New Roman" w:cs="Times New Roman"/>
          <w:b/>
          <w:bCs/>
          <w:sz w:val="18"/>
          <w:szCs w:val="18"/>
        </w:rPr>
        <w:t>System.Diagnostics.DebuggerStepThrough</w:t>
      </w:r>
      <w:proofErr w:type="spellEnd"/>
      <w:proofErr w:type="gramEnd"/>
      <w:r w:rsidRPr="0079200F">
        <w:rPr>
          <w:rFonts w:ascii="Times New Roman" w:hAnsi="Times New Roman" w:cs="Times New Roman"/>
          <w:b/>
          <w:bCs/>
          <w:sz w:val="18"/>
          <w:szCs w:val="18"/>
        </w:rPr>
        <w:t>()&gt;</w:t>
      </w:r>
    </w:p>
    <w:p w14:paraId="44810A9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w:t>
      </w:r>
      <w:proofErr w:type="spellStart"/>
      <w:proofErr w:type="gramStart"/>
      <w:r w:rsidRPr="0079200F">
        <w:rPr>
          <w:rFonts w:ascii="Times New Roman" w:hAnsi="Times New Roman" w:cs="Times New Roman"/>
          <w:b/>
          <w:bCs/>
          <w:sz w:val="18"/>
          <w:szCs w:val="18"/>
        </w:rPr>
        <w:t>InitializeComponent</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w:t>
      </w:r>
    </w:p>
    <w:p w14:paraId="25800F5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System.Windows.Forms.TabPage</w:t>
      </w:r>
      <w:proofErr w:type="spellEnd"/>
      <w:r w:rsidRPr="0079200F">
        <w:rPr>
          <w:rFonts w:ascii="Times New Roman" w:hAnsi="Times New Roman" w:cs="Times New Roman"/>
          <w:b/>
          <w:bCs/>
          <w:sz w:val="18"/>
          <w:szCs w:val="18"/>
        </w:rPr>
        <w:t>()</w:t>
      </w:r>
    </w:p>
    <w:p w14:paraId="3CDA015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w:t>
      </w:r>
      <w:proofErr w:type="gramEnd"/>
      <w:r w:rsidRPr="0079200F">
        <w:rPr>
          <w:rFonts w:ascii="Times New Roman" w:hAnsi="Times New Roman" w:cs="Times New Roman"/>
          <w:b/>
          <w:bCs/>
          <w:sz w:val="18"/>
          <w:szCs w:val="18"/>
        </w:rPr>
        <w:t xml:space="preserve">6 = New </w:t>
      </w:r>
      <w:proofErr w:type="spellStart"/>
      <w:r w:rsidRPr="0079200F">
        <w:rPr>
          <w:rFonts w:ascii="Times New Roman" w:hAnsi="Times New Roman" w:cs="Times New Roman"/>
          <w:b/>
          <w:bCs/>
          <w:sz w:val="18"/>
          <w:szCs w:val="18"/>
        </w:rPr>
        <w:t>System.Windows.Forms.TextBox</w:t>
      </w:r>
      <w:proofErr w:type="spellEnd"/>
      <w:r w:rsidRPr="0079200F">
        <w:rPr>
          <w:rFonts w:ascii="Times New Roman" w:hAnsi="Times New Roman" w:cs="Times New Roman"/>
          <w:b/>
          <w:bCs/>
          <w:sz w:val="18"/>
          <w:szCs w:val="18"/>
        </w:rPr>
        <w:t>()</w:t>
      </w:r>
    </w:p>
    <w:p w14:paraId="1272DE1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w:t>
      </w:r>
      <w:proofErr w:type="gramEnd"/>
      <w:r w:rsidRPr="0079200F">
        <w:rPr>
          <w:rFonts w:ascii="Times New Roman" w:hAnsi="Times New Roman" w:cs="Times New Roman"/>
          <w:b/>
          <w:bCs/>
          <w:sz w:val="18"/>
          <w:szCs w:val="18"/>
        </w:rPr>
        <w:t xml:space="preserve">3 = New </w:t>
      </w:r>
      <w:proofErr w:type="spellStart"/>
      <w:r w:rsidRPr="0079200F">
        <w:rPr>
          <w:rFonts w:ascii="Times New Roman" w:hAnsi="Times New Roman" w:cs="Times New Roman"/>
          <w:b/>
          <w:bCs/>
          <w:sz w:val="18"/>
          <w:szCs w:val="18"/>
        </w:rPr>
        <w:t>System.Windows.Forms.TextBox</w:t>
      </w:r>
      <w:proofErr w:type="spellEnd"/>
      <w:r w:rsidRPr="0079200F">
        <w:rPr>
          <w:rFonts w:ascii="Times New Roman" w:hAnsi="Times New Roman" w:cs="Times New Roman"/>
          <w:b/>
          <w:bCs/>
          <w:sz w:val="18"/>
          <w:szCs w:val="18"/>
        </w:rPr>
        <w:t>()</w:t>
      </w:r>
    </w:p>
    <w:p w14:paraId="5BBF16F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w:t>
      </w:r>
      <w:proofErr w:type="gramEnd"/>
      <w:r w:rsidRPr="0079200F">
        <w:rPr>
          <w:rFonts w:ascii="Times New Roman" w:hAnsi="Times New Roman" w:cs="Times New Roman"/>
          <w:b/>
          <w:bCs/>
          <w:sz w:val="18"/>
          <w:szCs w:val="18"/>
        </w:rPr>
        <w:t xml:space="preserve">2 = New </w:t>
      </w:r>
      <w:proofErr w:type="spellStart"/>
      <w:r w:rsidRPr="0079200F">
        <w:rPr>
          <w:rFonts w:ascii="Times New Roman" w:hAnsi="Times New Roman" w:cs="Times New Roman"/>
          <w:b/>
          <w:bCs/>
          <w:sz w:val="18"/>
          <w:szCs w:val="18"/>
        </w:rPr>
        <w:t>System.Windows.Forms.TextBox</w:t>
      </w:r>
      <w:proofErr w:type="spellEnd"/>
      <w:r w:rsidRPr="0079200F">
        <w:rPr>
          <w:rFonts w:ascii="Times New Roman" w:hAnsi="Times New Roman" w:cs="Times New Roman"/>
          <w:b/>
          <w:bCs/>
          <w:sz w:val="18"/>
          <w:szCs w:val="18"/>
        </w:rPr>
        <w:t>()</w:t>
      </w:r>
    </w:p>
    <w:p w14:paraId="4CE19A5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05EAB87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System.Windows.Forms.Label</w:t>
      </w:r>
      <w:proofErr w:type="spellEnd"/>
      <w:r w:rsidRPr="0079200F">
        <w:rPr>
          <w:rFonts w:ascii="Times New Roman" w:hAnsi="Times New Roman" w:cs="Times New Roman"/>
          <w:b/>
          <w:bCs/>
          <w:sz w:val="18"/>
          <w:szCs w:val="18"/>
        </w:rPr>
        <w:t>()</w:t>
      </w:r>
    </w:p>
    <w:p w14:paraId="18B2DA2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System.Windows.Forms.Label</w:t>
      </w:r>
      <w:proofErr w:type="spellEnd"/>
      <w:r w:rsidRPr="0079200F">
        <w:rPr>
          <w:rFonts w:ascii="Times New Roman" w:hAnsi="Times New Roman" w:cs="Times New Roman"/>
          <w:b/>
          <w:bCs/>
          <w:sz w:val="18"/>
          <w:szCs w:val="18"/>
        </w:rPr>
        <w:t>()</w:t>
      </w:r>
    </w:p>
    <w:p w14:paraId="206739B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System.Windows.Forms.Label</w:t>
      </w:r>
      <w:proofErr w:type="spellEnd"/>
      <w:r w:rsidRPr="0079200F">
        <w:rPr>
          <w:rFonts w:ascii="Times New Roman" w:hAnsi="Times New Roman" w:cs="Times New Roman"/>
          <w:b/>
          <w:bCs/>
          <w:sz w:val="18"/>
          <w:szCs w:val="18"/>
        </w:rPr>
        <w:t>()</w:t>
      </w:r>
    </w:p>
    <w:p w14:paraId="331D385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Me.tabViewAppointment</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System.Windows.Forms.TabPage</w:t>
      </w:r>
      <w:proofErr w:type="spellEnd"/>
      <w:r w:rsidRPr="0079200F">
        <w:rPr>
          <w:rFonts w:ascii="Times New Roman" w:hAnsi="Times New Roman" w:cs="Times New Roman"/>
          <w:b/>
          <w:bCs/>
          <w:sz w:val="18"/>
          <w:szCs w:val="18"/>
        </w:rPr>
        <w:t>()</w:t>
      </w:r>
    </w:p>
    <w:p w14:paraId="0307DAF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5F6822C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w:t>
      </w:r>
      <w:proofErr w:type="gramEnd"/>
      <w:r w:rsidRPr="0079200F">
        <w:rPr>
          <w:rFonts w:ascii="Times New Roman" w:hAnsi="Times New Roman" w:cs="Times New Roman"/>
          <w:b/>
          <w:bCs/>
          <w:sz w:val="18"/>
          <w:szCs w:val="18"/>
        </w:rPr>
        <w:t xml:space="preserve">1 = New </w:t>
      </w:r>
      <w:proofErr w:type="spellStart"/>
      <w:r w:rsidRPr="0079200F">
        <w:rPr>
          <w:rFonts w:ascii="Times New Roman" w:hAnsi="Times New Roman" w:cs="Times New Roman"/>
          <w:b/>
          <w:bCs/>
          <w:sz w:val="18"/>
          <w:szCs w:val="18"/>
        </w:rPr>
        <w:t>System.Windows.Forms.ListBox</w:t>
      </w:r>
      <w:proofErr w:type="spellEnd"/>
      <w:r w:rsidRPr="0079200F">
        <w:rPr>
          <w:rFonts w:ascii="Times New Roman" w:hAnsi="Times New Roman" w:cs="Times New Roman"/>
          <w:b/>
          <w:bCs/>
          <w:sz w:val="18"/>
          <w:szCs w:val="18"/>
        </w:rPr>
        <w:t>()</w:t>
      </w:r>
    </w:p>
    <w:p w14:paraId="390A049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System.Windows.Forms.TabPage</w:t>
      </w:r>
      <w:proofErr w:type="spellEnd"/>
      <w:r w:rsidRPr="0079200F">
        <w:rPr>
          <w:rFonts w:ascii="Times New Roman" w:hAnsi="Times New Roman" w:cs="Times New Roman"/>
          <w:b/>
          <w:bCs/>
          <w:sz w:val="18"/>
          <w:szCs w:val="18"/>
        </w:rPr>
        <w:t>()</w:t>
      </w:r>
    </w:p>
    <w:p w14:paraId="505F8B8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w:t>
      </w:r>
      <w:proofErr w:type="gramEnd"/>
      <w:r w:rsidRPr="0079200F">
        <w:rPr>
          <w:rFonts w:ascii="Times New Roman" w:hAnsi="Times New Roman" w:cs="Times New Roman"/>
          <w:b/>
          <w:bCs/>
          <w:sz w:val="18"/>
          <w:szCs w:val="18"/>
        </w:rPr>
        <w:t xml:space="preserve">3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7C7845A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w:t>
      </w:r>
      <w:proofErr w:type="gramEnd"/>
      <w:r w:rsidRPr="0079200F">
        <w:rPr>
          <w:rFonts w:ascii="Times New Roman" w:hAnsi="Times New Roman" w:cs="Times New Roman"/>
          <w:b/>
          <w:bCs/>
          <w:sz w:val="18"/>
          <w:szCs w:val="18"/>
        </w:rPr>
        <w:t xml:space="preserve">2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2D151DC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w:t>
      </w:r>
      <w:proofErr w:type="gramEnd"/>
      <w:r w:rsidRPr="0079200F">
        <w:rPr>
          <w:rFonts w:ascii="Times New Roman" w:hAnsi="Times New Roman" w:cs="Times New Roman"/>
          <w:b/>
          <w:bCs/>
          <w:sz w:val="18"/>
          <w:szCs w:val="18"/>
        </w:rPr>
        <w:t xml:space="preserve">1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1E24AD9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00255B1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34237EC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System.Windows.Forms.Button</w:t>
      </w:r>
      <w:proofErr w:type="spellEnd"/>
      <w:r w:rsidRPr="0079200F">
        <w:rPr>
          <w:rFonts w:ascii="Times New Roman" w:hAnsi="Times New Roman" w:cs="Times New Roman"/>
          <w:b/>
          <w:bCs/>
          <w:sz w:val="18"/>
          <w:szCs w:val="18"/>
        </w:rPr>
        <w:t>()</w:t>
      </w:r>
    </w:p>
    <w:p w14:paraId="50C29B5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System.Windows.Forms.ListBox</w:t>
      </w:r>
      <w:proofErr w:type="spellEnd"/>
      <w:r w:rsidRPr="0079200F">
        <w:rPr>
          <w:rFonts w:ascii="Times New Roman" w:hAnsi="Times New Roman" w:cs="Times New Roman"/>
          <w:b/>
          <w:bCs/>
          <w:sz w:val="18"/>
          <w:szCs w:val="18"/>
        </w:rPr>
        <w:t>()</w:t>
      </w:r>
    </w:p>
    <w:p w14:paraId="54CD353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w:t>
      </w:r>
      <w:proofErr w:type="gramEnd"/>
      <w:r w:rsidRPr="0079200F">
        <w:rPr>
          <w:rFonts w:ascii="Times New Roman" w:hAnsi="Times New Roman" w:cs="Times New Roman"/>
          <w:b/>
          <w:bCs/>
          <w:sz w:val="18"/>
          <w:szCs w:val="18"/>
        </w:rPr>
        <w:t xml:space="preserve">1 = New </w:t>
      </w:r>
      <w:proofErr w:type="spellStart"/>
      <w:r w:rsidRPr="0079200F">
        <w:rPr>
          <w:rFonts w:ascii="Times New Roman" w:hAnsi="Times New Roman" w:cs="Times New Roman"/>
          <w:b/>
          <w:bCs/>
          <w:sz w:val="18"/>
          <w:szCs w:val="18"/>
        </w:rPr>
        <w:t>System.Windows.Forms.Label</w:t>
      </w:r>
      <w:proofErr w:type="spellEnd"/>
      <w:r w:rsidRPr="0079200F">
        <w:rPr>
          <w:rFonts w:ascii="Times New Roman" w:hAnsi="Times New Roman" w:cs="Times New Roman"/>
          <w:b/>
          <w:bCs/>
          <w:sz w:val="18"/>
          <w:szCs w:val="18"/>
        </w:rPr>
        <w:t>()</w:t>
      </w:r>
    </w:p>
    <w:p w14:paraId="5F7E463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w:t>
      </w:r>
      <w:proofErr w:type="gramEnd"/>
      <w:r w:rsidRPr="0079200F">
        <w:rPr>
          <w:rFonts w:ascii="Times New Roman" w:hAnsi="Times New Roman" w:cs="Times New Roman"/>
          <w:b/>
          <w:bCs/>
          <w:sz w:val="18"/>
          <w:szCs w:val="18"/>
        </w:rPr>
        <w:t xml:space="preserve">1 = New </w:t>
      </w:r>
      <w:proofErr w:type="spellStart"/>
      <w:r w:rsidRPr="0079200F">
        <w:rPr>
          <w:rFonts w:ascii="Times New Roman" w:hAnsi="Times New Roman" w:cs="Times New Roman"/>
          <w:b/>
          <w:bCs/>
          <w:sz w:val="18"/>
          <w:szCs w:val="18"/>
        </w:rPr>
        <w:t>System.Windows.Forms.TabControl</w:t>
      </w:r>
      <w:proofErr w:type="spellEnd"/>
      <w:r w:rsidRPr="0079200F">
        <w:rPr>
          <w:rFonts w:ascii="Times New Roman" w:hAnsi="Times New Roman" w:cs="Times New Roman"/>
          <w:b/>
          <w:bCs/>
          <w:sz w:val="18"/>
          <w:szCs w:val="18"/>
        </w:rPr>
        <w:t>()</w:t>
      </w:r>
    </w:p>
    <w:p w14:paraId="0A583BF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w:t>
      </w:r>
      <w:proofErr w:type="gramEnd"/>
      <w:r w:rsidRPr="0079200F">
        <w:rPr>
          <w:rFonts w:ascii="Times New Roman" w:hAnsi="Times New Roman" w:cs="Times New Roman"/>
          <w:b/>
          <w:bCs/>
          <w:sz w:val="18"/>
          <w:szCs w:val="18"/>
        </w:rPr>
        <w:t xml:space="preserve">2 = New </w:t>
      </w:r>
      <w:proofErr w:type="spellStart"/>
      <w:r w:rsidRPr="0079200F">
        <w:rPr>
          <w:rFonts w:ascii="Times New Roman" w:hAnsi="Times New Roman" w:cs="Times New Roman"/>
          <w:b/>
          <w:bCs/>
          <w:sz w:val="18"/>
          <w:szCs w:val="18"/>
        </w:rPr>
        <w:t>System.Windows.Forms.Label</w:t>
      </w:r>
      <w:proofErr w:type="spellEnd"/>
      <w:r w:rsidRPr="0079200F">
        <w:rPr>
          <w:rFonts w:ascii="Times New Roman" w:hAnsi="Times New Roman" w:cs="Times New Roman"/>
          <w:b/>
          <w:bCs/>
          <w:sz w:val="18"/>
          <w:szCs w:val="18"/>
        </w:rPr>
        <w:t>()</w:t>
      </w:r>
    </w:p>
    <w:p w14:paraId="76005A7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Me.tabCreateAppointment.SuspendLayout</w:t>
      </w:r>
      <w:proofErr w:type="spellEnd"/>
      <w:proofErr w:type="gramEnd"/>
      <w:r w:rsidRPr="0079200F">
        <w:rPr>
          <w:rFonts w:ascii="Times New Roman" w:hAnsi="Times New Roman" w:cs="Times New Roman"/>
          <w:b/>
          <w:bCs/>
          <w:sz w:val="18"/>
          <w:szCs w:val="18"/>
        </w:rPr>
        <w:t>()</w:t>
      </w:r>
    </w:p>
    <w:p w14:paraId="069BD09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Me.tabViewAppointment.SuspendLayout</w:t>
      </w:r>
      <w:proofErr w:type="spellEnd"/>
      <w:proofErr w:type="gramEnd"/>
      <w:r w:rsidRPr="0079200F">
        <w:rPr>
          <w:rFonts w:ascii="Times New Roman" w:hAnsi="Times New Roman" w:cs="Times New Roman"/>
          <w:b/>
          <w:bCs/>
          <w:sz w:val="18"/>
          <w:szCs w:val="18"/>
        </w:rPr>
        <w:t>()</w:t>
      </w:r>
    </w:p>
    <w:p w14:paraId="229D00D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Me.tabHome.SuspendLayout</w:t>
      </w:r>
      <w:proofErr w:type="spellEnd"/>
      <w:proofErr w:type="gramEnd"/>
      <w:r w:rsidRPr="0079200F">
        <w:rPr>
          <w:rFonts w:ascii="Times New Roman" w:hAnsi="Times New Roman" w:cs="Times New Roman"/>
          <w:b/>
          <w:bCs/>
          <w:sz w:val="18"/>
          <w:szCs w:val="18"/>
        </w:rPr>
        <w:t>()</w:t>
      </w:r>
    </w:p>
    <w:p w14:paraId="7C366B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Me.TabControl1.SuspendLayout</w:t>
      </w:r>
      <w:proofErr w:type="gramEnd"/>
      <w:r w:rsidRPr="0079200F">
        <w:rPr>
          <w:rFonts w:ascii="Times New Roman" w:hAnsi="Times New Roman" w:cs="Times New Roman"/>
          <w:b/>
          <w:bCs/>
          <w:sz w:val="18"/>
          <w:szCs w:val="18"/>
        </w:rPr>
        <w:t>()</w:t>
      </w:r>
    </w:p>
    <w:p w14:paraId="4EBAC88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Me.SuspendLayout</w:t>
      </w:r>
      <w:proofErr w:type="spellEnd"/>
      <w:proofErr w:type="gramEnd"/>
      <w:r w:rsidRPr="0079200F">
        <w:rPr>
          <w:rFonts w:ascii="Times New Roman" w:hAnsi="Times New Roman" w:cs="Times New Roman"/>
          <w:b/>
          <w:bCs/>
          <w:sz w:val="18"/>
          <w:szCs w:val="18"/>
        </w:rPr>
        <w:t>()</w:t>
      </w:r>
    </w:p>
    <w:p w14:paraId="6EACF1B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7BC2A6B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tabCreateAppointment</w:t>
      </w:r>
      <w:proofErr w:type="spellEnd"/>
    </w:p>
    <w:p w14:paraId="7581B5A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0C21DFE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(Me.TextBox6)</w:t>
      </w:r>
    </w:p>
    <w:p w14:paraId="0A97182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(Me.TextBox3)</w:t>
      </w:r>
    </w:p>
    <w:p w14:paraId="6186605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(Me.TextBox2)</w:t>
      </w:r>
    </w:p>
    <w:p w14:paraId="7B2AD11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Me.ReturnButton</w:t>
      </w:r>
      <w:proofErr w:type="spellEnd"/>
      <w:r w:rsidRPr="0079200F">
        <w:rPr>
          <w:rFonts w:ascii="Times New Roman" w:hAnsi="Times New Roman" w:cs="Times New Roman"/>
          <w:b/>
          <w:bCs/>
          <w:sz w:val="18"/>
          <w:szCs w:val="18"/>
        </w:rPr>
        <w:t>)</w:t>
      </w:r>
    </w:p>
    <w:p w14:paraId="34A3E68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Me.timeLabel</w:t>
      </w:r>
      <w:proofErr w:type="spellEnd"/>
      <w:r w:rsidRPr="0079200F">
        <w:rPr>
          <w:rFonts w:ascii="Times New Roman" w:hAnsi="Times New Roman" w:cs="Times New Roman"/>
          <w:b/>
          <w:bCs/>
          <w:sz w:val="18"/>
          <w:szCs w:val="18"/>
        </w:rPr>
        <w:t>)</w:t>
      </w:r>
    </w:p>
    <w:p w14:paraId="0ED0737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Me.dateLabel</w:t>
      </w:r>
      <w:proofErr w:type="spellEnd"/>
      <w:r w:rsidRPr="0079200F">
        <w:rPr>
          <w:rFonts w:ascii="Times New Roman" w:hAnsi="Times New Roman" w:cs="Times New Roman"/>
          <w:b/>
          <w:bCs/>
          <w:sz w:val="18"/>
          <w:szCs w:val="18"/>
        </w:rPr>
        <w:t>)</w:t>
      </w:r>
    </w:p>
    <w:p w14:paraId="6DEB21B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Me.CreateAnAppLabel</w:t>
      </w:r>
      <w:proofErr w:type="spellEnd"/>
      <w:r w:rsidRPr="0079200F">
        <w:rPr>
          <w:rFonts w:ascii="Times New Roman" w:hAnsi="Times New Roman" w:cs="Times New Roman"/>
          <w:b/>
          <w:bCs/>
          <w:sz w:val="18"/>
          <w:szCs w:val="18"/>
        </w:rPr>
        <w:t>)</w:t>
      </w:r>
    </w:p>
    <w:p w14:paraId="7079D9E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(4, 29)</w:t>
      </w:r>
    </w:p>
    <w:p w14:paraId="0DAA2E9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54CA3A6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tabCreateAppointment</w:t>
      </w:r>
      <w:proofErr w:type="spellEnd"/>
      <w:r w:rsidRPr="0079200F">
        <w:rPr>
          <w:rFonts w:ascii="Times New Roman" w:hAnsi="Times New Roman" w:cs="Times New Roman"/>
          <w:b/>
          <w:bCs/>
          <w:sz w:val="18"/>
          <w:szCs w:val="18"/>
        </w:rPr>
        <w:t>"</w:t>
      </w:r>
    </w:p>
    <w:p w14:paraId="6D309D8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Me.tabCreateAppointment.Padding</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7D17F86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(992, 621)</w:t>
      </w:r>
    </w:p>
    <w:p w14:paraId="1BA1F98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Me.tabCreateAppointment.TabIndex</w:t>
      </w:r>
      <w:proofErr w:type="spellEnd"/>
      <w:proofErr w:type="gramEnd"/>
      <w:r w:rsidRPr="0079200F">
        <w:rPr>
          <w:rFonts w:ascii="Times New Roman" w:hAnsi="Times New Roman" w:cs="Times New Roman"/>
          <w:b/>
          <w:bCs/>
          <w:sz w:val="18"/>
          <w:szCs w:val="18"/>
        </w:rPr>
        <w:t xml:space="preserve"> = 3</w:t>
      </w:r>
    </w:p>
    <w:p w14:paraId="2FEDEBE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Me.tabCreateAppointment.Text</w:t>
      </w:r>
      <w:proofErr w:type="spellEnd"/>
      <w:proofErr w:type="gramEnd"/>
      <w:r w:rsidRPr="0079200F">
        <w:rPr>
          <w:rFonts w:ascii="Times New Roman" w:hAnsi="Times New Roman" w:cs="Times New Roman"/>
          <w:b/>
          <w:bCs/>
          <w:sz w:val="18"/>
          <w:szCs w:val="18"/>
        </w:rPr>
        <w:t xml:space="preserve"> = "Create Appointment "</w:t>
      </w:r>
    </w:p>
    <w:p w14:paraId="5581056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Me.tabCreateAppointment.UseVisualStyleBackColor</w:t>
      </w:r>
      <w:proofErr w:type="spellEnd"/>
      <w:proofErr w:type="gramEnd"/>
      <w:r w:rsidRPr="0079200F">
        <w:rPr>
          <w:rFonts w:ascii="Times New Roman" w:hAnsi="Times New Roman" w:cs="Times New Roman"/>
          <w:b/>
          <w:bCs/>
          <w:sz w:val="18"/>
          <w:szCs w:val="18"/>
        </w:rPr>
        <w:t xml:space="preserve"> = True</w:t>
      </w:r>
    </w:p>
    <w:p w14:paraId="51B8B7C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670119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'TextBox6</w:t>
      </w:r>
    </w:p>
    <w:p w14:paraId="045F605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5A00A47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Me.TextBox6.Location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(327, 59)</w:t>
      </w:r>
    </w:p>
    <w:p w14:paraId="65B1D9B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Me.TextBox6.Margin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(3, 4, 3, 4)</w:t>
      </w:r>
    </w:p>
    <w:p w14:paraId="72FA510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Me.TextBox6.Name</w:t>
      </w:r>
      <w:proofErr w:type="gramEnd"/>
      <w:r w:rsidRPr="0079200F">
        <w:rPr>
          <w:rFonts w:ascii="Times New Roman" w:hAnsi="Times New Roman" w:cs="Times New Roman"/>
          <w:b/>
          <w:bCs/>
          <w:sz w:val="18"/>
          <w:szCs w:val="18"/>
        </w:rPr>
        <w:t xml:space="preserve"> = "TextBox6"</w:t>
      </w:r>
    </w:p>
    <w:p w14:paraId="0803EDB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Me.TextBox6.Size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(534, 26)</w:t>
      </w:r>
    </w:p>
    <w:p w14:paraId="19C41DF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Me.TextBox6.TabIndex</w:t>
      </w:r>
      <w:proofErr w:type="gramEnd"/>
      <w:r w:rsidRPr="0079200F">
        <w:rPr>
          <w:rFonts w:ascii="Times New Roman" w:hAnsi="Times New Roman" w:cs="Times New Roman"/>
          <w:b/>
          <w:bCs/>
          <w:sz w:val="18"/>
          <w:szCs w:val="18"/>
        </w:rPr>
        <w:t xml:space="preserve"> = 7</w:t>
      </w:r>
    </w:p>
    <w:p w14:paraId="13BD557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6184381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'TextBox3</w:t>
      </w:r>
    </w:p>
    <w:p w14:paraId="28692C0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65CB595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Me.TextBox3.Location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(327, 306)</w:t>
      </w:r>
    </w:p>
    <w:p w14:paraId="45304DE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Me.TextBox3.Margin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6929803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Me.TextBox3.Name</w:t>
      </w:r>
      <w:proofErr w:type="gramEnd"/>
      <w:r w:rsidRPr="0079200F">
        <w:rPr>
          <w:rFonts w:ascii="Times New Roman" w:hAnsi="Times New Roman" w:cs="Times New Roman"/>
          <w:b/>
          <w:bCs/>
          <w:sz w:val="18"/>
          <w:szCs w:val="18"/>
        </w:rPr>
        <w:t xml:space="preserve"> = "TextBox3"</w:t>
      </w:r>
    </w:p>
    <w:p w14:paraId="7827B98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Me.TextBox3.Size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(534, 26)</w:t>
      </w:r>
    </w:p>
    <w:p w14:paraId="270484A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Me.TextBox3.TabIndex</w:t>
      </w:r>
      <w:proofErr w:type="gramEnd"/>
      <w:r w:rsidRPr="0079200F">
        <w:rPr>
          <w:rFonts w:ascii="Times New Roman" w:hAnsi="Times New Roman" w:cs="Times New Roman"/>
          <w:b/>
          <w:bCs/>
          <w:sz w:val="18"/>
          <w:szCs w:val="18"/>
        </w:rPr>
        <w:t xml:space="preserve"> = 5</w:t>
      </w:r>
    </w:p>
    <w:p w14:paraId="7362893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63798F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'TextBox2</w:t>
      </w:r>
    </w:p>
    <w:p w14:paraId="3DF4116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574B5AF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Me.TextBox2.Location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(327, 182)</w:t>
      </w:r>
    </w:p>
    <w:p w14:paraId="00ED1CA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Me.TextBox2.Margin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23702C1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Me.TextBox2.Name</w:t>
      </w:r>
      <w:proofErr w:type="gramEnd"/>
      <w:r w:rsidRPr="0079200F">
        <w:rPr>
          <w:rFonts w:ascii="Times New Roman" w:hAnsi="Times New Roman" w:cs="Times New Roman"/>
          <w:b/>
          <w:bCs/>
          <w:sz w:val="18"/>
          <w:szCs w:val="18"/>
        </w:rPr>
        <w:t xml:space="preserve"> = "TextBox2"</w:t>
      </w:r>
    </w:p>
    <w:p w14:paraId="21588C3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Me.TextBox2.Size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(534, 26)</w:t>
      </w:r>
    </w:p>
    <w:p w14:paraId="5D088DE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Me.TextBox2.TabIndex</w:t>
      </w:r>
      <w:proofErr w:type="gramEnd"/>
      <w:r w:rsidRPr="0079200F">
        <w:rPr>
          <w:rFonts w:ascii="Times New Roman" w:hAnsi="Times New Roman" w:cs="Times New Roman"/>
          <w:b/>
          <w:bCs/>
          <w:sz w:val="18"/>
          <w:szCs w:val="18"/>
        </w:rPr>
        <w:t xml:space="preserve"> = 4</w:t>
      </w:r>
    </w:p>
    <w:p w14:paraId="2C38F70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068AAF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ReturnButton</w:t>
      </w:r>
      <w:proofErr w:type="spellEnd"/>
    </w:p>
    <w:p w14:paraId="6A72C7A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50612A6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(327, 402)</w:t>
      </w:r>
    </w:p>
    <w:p w14:paraId="3AA5879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7B50811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ReturnButton</w:t>
      </w:r>
      <w:proofErr w:type="spellEnd"/>
      <w:r w:rsidRPr="0079200F">
        <w:rPr>
          <w:rFonts w:ascii="Times New Roman" w:hAnsi="Times New Roman" w:cs="Times New Roman"/>
          <w:b/>
          <w:bCs/>
          <w:sz w:val="18"/>
          <w:szCs w:val="18"/>
        </w:rPr>
        <w:t>"</w:t>
      </w:r>
    </w:p>
    <w:p w14:paraId="5A74BD7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(534, 62)</w:t>
      </w:r>
    </w:p>
    <w:p w14:paraId="4B94AEE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Me.ReturnButton.TabIndex</w:t>
      </w:r>
      <w:proofErr w:type="spellEnd"/>
      <w:proofErr w:type="gramEnd"/>
      <w:r w:rsidRPr="0079200F">
        <w:rPr>
          <w:rFonts w:ascii="Times New Roman" w:hAnsi="Times New Roman" w:cs="Times New Roman"/>
          <w:b/>
          <w:bCs/>
          <w:sz w:val="18"/>
          <w:szCs w:val="18"/>
        </w:rPr>
        <w:t xml:space="preserve"> = 6</w:t>
      </w:r>
    </w:p>
    <w:p w14:paraId="2205E03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Me.ReturnButton.Text</w:t>
      </w:r>
      <w:proofErr w:type="spellEnd"/>
      <w:proofErr w:type="gramEnd"/>
      <w:r w:rsidRPr="0079200F">
        <w:rPr>
          <w:rFonts w:ascii="Times New Roman" w:hAnsi="Times New Roman" w:cs="Times New Roman"/>
          <w:b/>
          <w:bCs/>
          <w:sz w:val="18"/>
          <w:szCs w:val="18"/>
        </w:rPr>
        <w:t xml:space="preserve"> = "Save and Return"</w:t>
      </w:r>
    </w:p>
    <w:p w14:paraId="5677FFE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Me.ReturnButton.UseVisualStyleBackColor</w:t>
      </w:r>
      <w:proofErr w:type="spellEnd"/>
      <w:proofErr w:type="gramEnd"/>
      <w:r w:rsidRPr="0079200F">
        <w:rPr>
          <w:rFonts w:ascii="Times New Roman" w:hAnsi="Times New Roman" w:cs="Times New Roman"/>
          <w:b/>
          <w:bCs/>
          <w:sz w:val="18"/>
          <w:szCs w:val="18"/>
        </w:rPr>
        <w:t xml:space="preserve"> = True</w:t>
      </w:r>
    </w:p>
    <w:p w14:paraId="54A09A1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044D43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timeLabel</w:t>
      </w:r>
      <w:proofErr w:type="spellEnd"/>
    </w:p>
    <w:p w14:paraId="5B8D92E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614A653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Me.timeLabel.AutoSize</w:t>
      </w:r>
      <w:proofErr w:type="spellEnd"/>
      <w:proofErr w:type="gramEnd"/>
      <w:r w:rsidRPr="0079200F">
        <w:rPr>
          <w:rFonts w:ascii="Times New Roman" w:hAnsi="Times New Roman" w:cs="Times New Roman"/>
          <w:b/>
          <w:bCs/>
          <w:sz w:val="18"/>
          <w:szCs w:val="18"/>
        </w:rPr>
        <w:t xml:space="preserve"> = True</w:t>
      </w:r>
    </w:p>
    <w:p w14:paraId="7E1AB88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(216, 306)</w:t>
      </w:r>
    </w:p>
    <w:p w14:paraId="6225743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timeLabel</w:t>
      </w:r>
      <w:proofErr w:type="spellEnd"/>
      <w:r w:rsidRPr="0079200F">
        <w:rPr>
          <w:rFonts w:ascii="Times New Roman" w:hAnsi="Times New Roman" w:cs="Times New Roman"/>
          <w:b/>
          <w:bCs/>
          <w:sz w:val="18"/>
          <w:szCs w:val="18"/>
        </w:rPr>
        <w:t>"</w:t>
      </w:r>
    </w:p>
    <w:p w14:paraId="51E97C1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(39, 20)</w:t>
      </w:r>
    </w:p>
    <w:p w14:paraId="0549503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Me.timeLabel.TabIndex</w:t>
      </w:r>
      <w:proofErr w:type="spellEnd"/>
      <w:proofErr w:type="gramEnd"/>
      <w:r w:rsidRPr="0079200F">
        <w:rPr>
          <w:rFonts w:ascii="Times New Roman" w:hAnsi="Times New Roman" w:cs="Times New Roman"/>
          <w:b/>
          <w:bCs/>
          <w:sz w:val="18"/>
          <w:szCs w:val="18"/>
        </w:rPr>
        <w:t xml:space="preserve"> = 2</w:t>
      </w:r>
    </w:p>
    <w:p w14:paraId="68976F7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Me.timeLabel.Text</w:t>
      </w:r>
      <w:proofErr w:type="spellEnd"/>
      <w:proofErr w:type="gramEnd"/>
      <w:r w:rsidRPr="0079200F">
        <w:rPr>
          <w:rFonts w:ascii="Times New Roman" w:hAnsi="Times New Roman" w:cs="Times New Roman"/>
          <w:b/>
          <w:bCs/>
          <w:sz w:val="18"/>
          <w:szCs w:val="18"/>
        </w:rPr>
        <w:t xml:space="preserve"> = "time"</w:t>
      </w:r>
    </w:p>
    <w:p w14:paraId="149B795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B8A4A3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dateLabel</w:t>
      </w:r>
      <w:proofErr w:type="spellEnd"/>
    </w:p>
    <w:p w14:paraId="734E948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8A593E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Me.dateLabel.AutoSize</w:t>
      </w:r>
      <w:proofErr w:type="spellEnd"/>
      <w:proofErr w:type="gramEnd"/>
      <w:r w:rsidRPr="0079200F">
        <w:rPr>
          <w:rFonts w:ascii="Times New Roman" w:hAnsi="Times New Roman" w:cs="Times New Roman"/>
          <w:b/>
          <w:bCs/>
          <w:sz w:val="18"/>
          <w:szCs w:val="18"/>
        </w:rPr>
        <w:t xml:space="preserve"> = True</w:t>
      </w:r>
    </w:p>
    <w:p w14:paraId="7327E50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(216, 189)</w:t>
      </w:r>
    </w:p>
    <w:p w14:paraId="5C8AFF4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dateLabel</w:t>
      </w:r>
      <w:proofErr w:type="spellEnd"/>
      <w:r w:rsidRPr="0079200F">
        <w:rPr>
          <w:rFonts w:ascii="Times New Roman" w:hAnsi="Times New Roman" w:cs="Times New Roman"/>
          <w:b/>
          <w:bCs/>
          <w:sz w:val="18"/>
          <w:szCs w:val="18"/>
        </w:rPr>
        <w:t>"</w:t>
      </w:r>
    </w:p>
    <w:p w14:paraId="5B706C2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(45, 20)</w:t>
      </w:r>
    </w:p>
    <w:p w14:paraId="02F2362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Me.dateLabel.TabIndex</w:t>
      </w:r>
      <w:proofErr w:type="spellEnd"/>
      <w:proofErr w:type="gramEnd"/>
      <w:r w:rsidRPr="0079200F">
        <w:rPr>
          <w:rFonts w:ascii="Times New Roman" w:hAnsi="Times New Roman" w:cs="Times New Roman"/>
          <w:b/>
          <w:bCs/>
          <w:sz w:val="18"/>
          <w:szCs w:val="18"/>
        </w:rPr>
        <w:t xml:space="preserve"> = 1</w:t>
      </w:r>
    </w:p>
    <w:p w14:paraId="2114B7D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Me.dateLabel.Text</w:t>
      </w:r>
      <w:proofErr w:type="spellEnd"/>
      <w:proofErr w:type="gramEnd"/>
      <w:r w:rsidRPr="0079200F">
        <w:rPr>
          <w:rFonts w:ascii="Times New Roman" w:hAnsi="Times New Roman" w:cs="Times New Roman"/>
          <w:b/>
          <w:bCs/>
          <w:sz w:val="18"/>
          <w:szCs w:val="18"/>
        </w:rPr>
        <w:t xml:space="preserve"> = "date "</w:t>
      </w:r>
    </w:p>
    <w:p w14:paraId="32DE3B2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2903BE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CreateAnAppLabel</w:t>
      </w:r>
      <w:proofErr w:type="spellEnd"/>
    </w:p>
    <w:p w14:paraId="42570CF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099703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Me.CreateAnAppLabel.AutoSize</w:t>
      </w:r>
      <w:proofErr w:type="spellEnd"/>
      <w:proofErr w:type="gramEnd"/>
      <w:r w:rsidRPr="0079200F">
        <w:rPr>
          <w:rFonts w:ascii="Times New Roman" w:hAnsi="Times New Roman" w:cs="Times New Roman"/>
          <w:b/>
          <w:bCs/>
          <w:sz w:val="18"/>
          <w:szCs w:val="18"/>
        </w:rPr>
        <w:t xml:space="preserve"> = True</w:t>
      </w:r>
    </w:p>
    <w:p w14:paraId="3971E96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(76, 59)</w:t>
      </w:r>
    </w:p>
    <w:p w14:paraId="621514C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CreateAnAppLabel</w:t>
      </w:r>
      <w:proofErr w:type="spellEnd"/>
      <w:r w:rsidRPr="0079200F">
        <w:rPr>
          <w:rFonts w:ascii="Times New Roman" w:hAnsi="Times New Roman" w:cs="Times New Roman"/>
          <w:b/>
          <w:bCs/>
          <w:sz w:val="18"/>
          <w:szCs w:val="18"/>
        </w:rPr>
        <w:t>"</w:t>
      </w:r>
    </w:p>
    <w:p w14:paraId="5DCBCF4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(196, 20)</w:t>
      </w:r>
    </w:p>
    <w:p w14:paraId="6EDB58E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Me.CreateAnAppLabel.TabIndex</w:t>
      </w:r>
      <w:proofErr w:type="spellEnd"/>
      <w:proofErr w:type="gramEnd"/>
      <w:r w:rsidRPr="0079200F">
        <w:rPr>
          <w:rFonts w:ascii="Times New Roman" w:hAnsi="Times New Roman" w:cs="Times New Roman"/>
          <w:b/>
          <w:bCs/>
          <w:sz w:val="18"/>
          <w:szCs w:val="18"/>
        </w:rPr>
        <w:t xml:space="preserve"> = 0</w:t>
      </w:r>
    </w:p>
    <w:p w14:paraId="6FEDFFF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Me.CreateAnAppLabel.Text</w:t>
      </w:r>
      <w:proofErr w:type="spellEnd"/>
      <w:proofErr w:type="gramEnd"/>
      <w:r w:rsidRPr="0079200F">
        <w:rPr>
          <w:rFonts w:ascii="Times New Roman" w:hAnsi="Times New Roman" w:cs="Times New Roman"/>
          <w:b/>
          <w:bCs/>
          <w:sz w:val="18"/>
          <w:szCs w:val="18"/>
        </w:rPr>
        <w:t xml:space="preserve"> = "create an appointment for "</w:t>
      </w:r>
    </w:p>
    <w:p w14:paraId="188178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9EC414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tabViewAppointment</w:t>
      </w:r>
      <w:proofErr w:type="spellEnd"/>
    </w:p>
    <w:p w14:paraId="3790D5A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4A6021A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(Me.Label2)</w:t>
      </w:r>
    </w:p>
    <w:p w14:paraId="64F71AC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Me.CreateAppointmentButton</w:t>
      </w:r>
      <w:proofErr w:type="spellEnd"/>
      <w:r w:rsidRPr="0079200F">
        <w:rPr>
          <w:rFonts w:ascii="Times New Roman" w:hAnsi="Times New Roman" w:cs="Times New Roman"/>
          <w:b/>
          <w:bCs/>
          <w:sz w:val="18"/>
          <w:szCs w:val="18"/>
        </w:rPr>
        <w:t>)</w:t>
      </w:r>
    </w:p>
    <w:p w14:paraId="76CAC60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(Me.ListBox1)</w:t>
      </w:r>
    </w:p>
    <w:p w14:paraId="5C1B681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(4, 29)</w:t>
      </w:r>
    </w:p>
    <w:p w14:paraId="2275E04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Me.tabViewAppointment.Margin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1F2AB38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tabViewAppointment</w:t>
      </w:r>
      <w:proofErr w:type="spellEnd"/>
      <w:r w:rsidRPr="0079200F">
        <w:rPr>
          <w:rFonts w:ascii="Times New Roman" w:hAnsi="Times New Roman" w:cs="Times New Roman"/>
          <w:b/>
          <w:bCs/>
          <w:sz w:val="18"/>
          <w:szCs w:val="18"/>
        </w:rPr>
        <w:t>"</w:t>
      </w:r>
    </w:p>
    <w:p w14:paraId="4437104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Me.tabViewAppointment.Padding</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0F7918E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(992, 621)</w:t>
      </w:r>
    </w:p>
    <w:p w14:paraId="33BD92A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Me.tabViewAppointment.TabIndex</w:t>
      </w:r>
      <w:proofErr w:type="spellEnd"/>
      <w:proofErr w:type="gramEnd"/>
      <w:r w:rsidRPr="0079200F">
        <w:rPr>
          <w:rFonts w:ascii="Times New Roman" w:hAnsi="Times New Roman" w:cs="Times New Roman"/>
          <w:b/>
          <w:bCs/>
          <w:sz w:val="18"/>
          <w:szCs w:val="18"/>
        </w:rPr>
        <w:t xml:space="preserve"> = 1</w:t>
      </w:r>
    </w:p>
    <w:p w14:paraId="0AB04C7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Me.tabViewAppointment.Text</w:t>
      </w:r>
      <w:proofErr w:type="spellEnd"/>
      <w:proofErr w:type="gramEnd"/>
      <w:r w:rsidRPr="0079200F">
        <w:rPr>
          <w:rFonts w:ascii="Times New Roman" w:hAnsi="Times New Roman" w:cs="Times New Roman"/>
          <w:b/>
          <w:bCs/>
          <w:sz w:val="18"/>
          <w:szCs w:val="18"/>
        </w:rPr>
        <w:t xml:space="preserve"> = "View Appointment"</w:t>
      </w:r>
    </w:p>
    <w:p w14:paraId="287145D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Me.tabViewAppointment.UseVisualStyleBackColor</w:t>
      </w:r>
      <w:proofErr w:type="spellEnd"/>
      <w:proofErr w:type="gramEnd"/>
      <w:r w:rsidRPr="0079200F">
        <w:rPr>
          <w:rFonts w:ascii="Times New Roman" w:hAnsi="Times New Roman" w:cs="Times New Roman"/>
          <w:b/>
          <w:bCs/>
          <w:sz w:val="18"/>
          <w:szCs w:val="18"/>
        </w:rPr>
        <w:t xml:space="preserve"> = True</w:t>
      </w:r>
    </w:p>
    <w:p w14:paraId="1C92460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295D92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CreateAppointmentButton</w:t>
      </w:r>
      <w:proofErr w:type="spellEnd"/>
    </w:p>
    <w:p w14:paraId="39B8A01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7AE31E1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(27, 1054)</w:t>
      </w:r>
    </w:p>
    <w:p w14:paraId="760598D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4FC4629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CreateAppointmentButton</w:t>
      </w:r>
      <w:proofErr w:type="spellEnd"/>
      <w:r w:rsidRPr="0079200F">
        <w:rPr>
          <w:rFonts w:ascii="Times New Roman" w:hAnsi="Times New Roman" w:cs="Times New Roman"/>
          <w:b/>
          <w:bCs/>
          <w:sz w:val="18"/>
          <w:szCs w:val="18"/>
        </w:rPr>
        <w:t>"</w:t>
      </w:r>
    </w:p>
    <w:p w14:paraId="3C062A0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(2464, 119)</w:t>
      </w:r>
    </w:p>
    <w:p w14:paraId="5386D76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Me.CreateAppointmentButton.TabIndex</w:t>
      </w:r>
      <w:proofErr w:type="spellEnd"/>
      <w:proofErr w:type="gramEnd"/>
      <w:r w:rsidRPr="0079200F">
        <w:rPr>
          <w:rFonts w:ascii="Times New Roman" w:hAnsi="Times New Roman" w:cs="Times New Roman"/>
          <w:b/>
          <w:bCs/>
          <w:sz w:val="18"/>
          <w:szCs w:val="18"/>
        </w:rPr>
        <w:t xml:space="preserve"> = 1</w:t>
      </w:r>
    </w:p>
    <w:p w14:paraId="7701B51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Me.CreateAppointmentButton.Text</w:t>
      </w:r>
      <w:proofErr w:type="spellEnd"/>
      <w:proofErr w:type="gramEnd"/>
      <w:r w:rsidRPr="0079200F">
        <w:rPr>
          <w:rFonts w:ascii="Times New Roman" w:hAnsi="Times New Roman" w:cs="Times New Roman"/>
          <w:b/>
          <w:bCs/>
          <w:sz w:val="18"/>
          <w:szCs w:val="18"/>
        </w:rPr>
        <w:t xml:space="preserve"> = "Create Appointment "</w:t>
      </w:r>
    </w:p>
    <w:p w14:paraId="178C780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Me.CreateAppointmentButton.UseVisualStyleBackColor</w:t>
      </w:r>
      <w:proofErr w:type="spellEnd"/>
      <w:proofErr w:type="gramEnd"/>
      <w:r w:rsidRPr="0079200F">
        <w:rPr>
          <w:rFonts w:ascii="Times New Roman" w:hAnsi="Times New Roman" w:cs="Times New Roman"/>
          <w:b/>
          <w:bCs/>
          <w:sz w:val="18"/>
          <w:szCs w:val="18"/>
        </w:rPr>
        <w:t xml:space="preserve"> = True</w:t>
      </w:r>
    </w:p>
    <w:p w14:paraId="02E4EA5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2FE46D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'ListBox1</w:t>
      </w:r>
    </w:p>
    <w:p w14:paraId="0FEFC9E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7D2049D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Me.ListBox1.FormattingEnabled</w:t>
      </w:r>
      <w:proofErr w:type="gramEnd"/>
      <w:r w:rsidRPr="0079200F">
        <w:rPr>
          <w:rFonts w:ascii="Times New Roman" w:hAnsi="Times New Roman" w:cs="Times New Roman"/>
          <w:b/>
          <w:bCs/>
          <w:sz w:val="18"/>
          <w:szCs w:val="18"/>
        </w:rPr>
        <w:t xml:space="preserve"> = True</w:t>
      </w:r>
    </w:p>
    <w:p w14:paraId="5ABE01D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Me.ListBox1.ItemHeight</w:t>
      </w:r>
      <w:proofErr w:type="gramEnd"/>
      <w:r w:rsidRPr="0079200F">
        <w:rPr>
          <w:rFonts w:ascii="Times New Roman" w:hAnsi="Times New Roman" w:cs="Times New Roman"/>
          <w:b/>
          <w:bCs/>
          <w:sz w:val="18"/>
          <w:szCs w:val="18"/>
        </w:rPr>
        <w:t xml:space="preserve"> = 20</w:t>
      </w:r>
    </w:p>
    <w:p w14:paraId="465A7B3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Me.ListBox1.Items</w:t>
      </w:r>
      <w:proofErr w:type="gramEnd"/>
      <w:r w:rsidRPr="0079200F">
        <w:rPr>
          <w:rFonts w:ascii="Times New Roman" w:hAnsi="Times New Roman" w:cs="Times New Roman"/>
          <w:b/>
          <w:bCs/>
          <w:sz w:val="18"/>
          <w:szCs w:val="18"/>
        </w:rPr>
        <w:t>.AddRange(New Object() {"Existing Appointments:"})</w:t>
      </w:r>
    </w:p>
    <w:p w14:paraId="1834BC9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(27, 36)</w:t>
      </w:r>
    </w:p>
    <w:p w14:paraId="3A34237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7D410C3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Me.ListBox1.Name</w:t>
      </w:r>
      <w:proofErr w:type="gramEnd"/>
      <w:r w:rsidRPr="0079200F">
        <w:rPr>
          <w:rFonts w:ascii="Times New Roman" w:hAnsi="Times New Roman" w:cs="Times New Roman"/>
          <w:b/>
          <w:bCs/>
          <w:sz w:val="18"/>
          <w:szCs w:val="18"/>
        </w:rPr>
        <w:t xml:space="preserve"> = "ListBox1"</w:t>
      </w:r>
    </w:p>
    <w:p w14:paraId="437F0D4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(965, 444)</w:t>
      </w:r>
    </w:p>
    <w:p w14:paraId="7C2D082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Me.ListBox1.TabIndex</w:t>
      </w:r>
      <w:proofErr w:type="gramEnd"/>
      <w:r w:rsidRPr="0079200F">
        <w:rPr>
          <w:rFonts w:ascii="Times New Roman" w:hAnsi="Times New Roman" w:cs="Times New Roman"/>
          <w:b/>
          <w:bCs/>
          <w:sz w:val="18"/>
          <w:szCs w:val="18"/>
        </w:rPr>
        <w:t xml:space="preserve"> = 0</w:t>
      </w:r>
    </w:p>
    <w:p w14:paraId="669F86B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0FF980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tabHome</w:t>
      </w:r>
      <w:proofErr w:type="spellEnd"/>
    </w:p>
    <w:p w14:paraId="38775EC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567C51F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(Me.Button3)</w:t>
      </w:r>
    </w:p>
    <w:p w14:paraId="7A61176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(Me.Button2)</w:t>
      </w:r>
    </w:p>
    <w:p w14:paraId="79CB4D0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(Me.Button1)</w:t>
      </w:r>
    </w:p>
    <w:p w14:paraId="0757604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Me.AboutButton</w:t>
      </w:r>
      <w:proofErr w:type="spellEnd"/>
      <w:r w:rsidRPr="0079200F">
        <w:rPr>
          <w:rFonts w:ascii="Times New Roman" w:hAnsi="Times New Roman" w:cs="Times New Roman"/>
          <w:b/>
          <w:bCs/>
          <w:sz w:val="18"/>
          <w:szCs w:val="18"/>
        </w:rPr>
        <w:t>)</w:t>
      </w:r>
    </w:p>
    <w:p w14:paraId="3E14A5E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Me.ViewAppointmentButton</w:t>
      </w:r>
      <w:proofErr w:type="spellEnd"/>
      <w:r w:rsidRPr="0079200F">
        <w:rPr>
          <w:rFonts w:ascii="Times New Roman" w:hAnsi="Times New Roman" w:cs="Times New Roman"/>
          <w:b/>
          <w:bCs/>
          <w:sz w:val="18"/>
          <w:szCs w:val="18"/>
        </w:rPr>
        <w:t>)</w:t>
      </w:r>
    </w:p>
    <w:p w14:paraId="392D9EA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Me.CreateUserSend</w:t>
      </w:r>
      <w:proofErr w:type="spellEnd"/>
      <w:r w:rsidRPr="0079200F">
        <w:rPr>
          <w:rFonts w:ascii="Times New Roman" w:hAnsi="Times New Roman" w:cs="Times New Roman"/>
          <w:b/>
          <w:bCs/>
          <w:sz w:val="18"/>
          <w:szCs w:val="18"/>
        </w:rPr>
        <w:t>)</w:t>
      </w:r>
    </w:p>
    <w:p w14:paraId="262B6F2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w:t>
      </w:r>
      <w:proofErr w:type="spellStart"/>
      <w:r w:rsidRPr="0079200F">
        <w:rPr>
          <w:rFonts w:ascii="Times New Roman" w:hAnsi="Times New Roman" w:cs="Times New Roman"/>
          <w:b/>
          <w:bCs/>
          <w:sz w:val="18"/>
          <w:szCs w:val="18"/>
        </w:rPr>
        <w:t>Me.ListOfUsers</w:t>
      </w:r>
      <w:proofErr w:type="spellEnd"/>
      <w:r w:rsidRPr="0079200F">
        <w:rPr>
          <w:rFonts w:ascii="Times New Roman" w:hAnsi="Times New Roman" w:cs="Times New Roman"/>
          <w:b/>
          <w:bCs/>
          <w:sz w:val="18"/>
          <w:szCs w:val="18"/>
        </w:rPr>
        <w:t>)</w:t>
      </w:r>
    </w:p>
    <w:p w14:paraId="6B546E9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Me.tabHome.Controls</w:t>
      </w:r>
      <w:proofErr w:type="gramEnd"/>
      <w:r w:rsidRPr="0079200F">
        <w:rPr>
          <w:rFonts w:ascii="Times New Roman" w:hAnsi="Times New Roman" w:cs="Times New Roman"/>
          <w:b/>
          <w:bCs/>
          <w:sz w:val="18"/>
          <w:szCs w:val="18"/>
        </w:rPr>
        <w:t>.Add</w:t>
      </w:r>
      <w:proofErr w:type="spellEnd"/>
      <w:r w:rsidRPr="0079200F">
        <w:rPr>
          <w:rFonts w:ascii="Times New Roman" w:hAnsi="Times New Roman" w:cs="Times New Roman"/>
          <w:b/>
          <w:bCs/>
          <w:sz w:val="18"/>
          <w:szCs w:val="18"/>
        </w:rPr>
        <w:t>(Me.Label1)</w:t>
      </w:r>
    </w:p>
    <w:p w14:paraId="212319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(4, 29)</w:t>
      </w:r>
    </w:p>
    <w:p w14:paraId="5A89C57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7269323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tabHome</w:t>
      </w:r>
      <w:proofErr w:type="spellEnd"/>
      <w:r w:rsidRPr="0079200F">
        <w:rPr>
          <w:rFonts w:ascii="Times New Roman" w:hAnsi="Times New Roman" w:cs="Times New Roman"/>
          <w:b/>
          <w:bCs/>
          <w:sz w:val="18"/>
          <w:szCs w:val="18"/>
        </w:rPr>
        <w:t>"</w:t>
      </w:r>
    </w:p>
    <w:p w14:paraId="48B7FC2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Me.tabHome.Padding</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55509F4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(992, 621)</w:t>
      </w:r>
    </w:p>
    <w:p w14:paraId="10FC765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Me.tabHome.TabIndex</w:t>
      </w:r>
      <w:proofErr w:type="spellEnd"/>
      <w:proofErr w:type="gramEnd"/>
      <w:r w:rsidRPr="0079200F">
        <w:rPr>
          <w:rFonts w:ascii="Times New Roman" w:hAnsi="Times New Roman" w:cs="Times New Roman"/>
          <w:b/>
          <w:bCs/>
          <w:sz w:val="18"/>
          <w:szCs w:val="18"/>
        </w:rPr>
        <w:t xml:space="preserve"> = 0</w:t>
      </w:r>
    </w:p>
    <w:p w14:paraId="4053A20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Me.tabHome.Text</w:t>
      </w:r>
      <w:proofErr w:type="spellEnd"/>
      <w:proofErr w:type="gramEnd"/>
      <w:r w:rsidRPr="0079200F">
        <w:rPr>
          <w:rFonts w:ascii="Times New Roman" w:hAnsi="Times New Roman" w:cs="Times New Roman"/>
          <w:b/>
          <w:bCs/>
          <w:sz w:val="18"/>
          <w:szCs w:val="18"/>
        </w:rPr>
        <w:t xml:space="preserve"> = "Home"</w:t>
      </w:r>
    </w:p>
    <w:p w14:paraId="637B74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Me.tabHome.UseVisualStyleBackColor</w:t>
      </w:r>
      <w:proofErr w:type="spellEnd"/>
      <w:proofErr w:type="gramEnd"/>
      <w:r w:rsidRPr="0079200F">
        <w:rPr>
          <w:rFonts w:ascii="Times New Roman" w:hAnsi="Times New Roman" w:cs="Times New Roman"/>
          <w:b/>
          <w:bCs/>
          <w:sz w:val="18"/>
          <w:szCs w:val="18"/>
        </w:rPr>
        <w:t xml:space="preserve"> = True</w:t>
      </w:r>
    </w:p>
    <w:p w14:paraId="1224E4C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2C6A490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'Button3</w:t>
      </w:r>
    </w:p>
    <w:p w14:paraId="047FEF4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B0C367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(429, 515)</w:t>
      </w:r>
    </w:p>
    <w:p w14:paraId="5E913BE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Me.Button3.Name</w:t>
      </w:r>
      <w:proofErr w:type="gramEnd"/>
      <w:r w:rsidRPr="0079200F">
        <w:rPr>
          <w:rFonts w:ascii="Times New Roman" w:hAnsi="Times New Roman" w:cs="Times New Roman"/>
          <w:b/>
          <w:bCs/>
          <w:sz w:val="18"/>
          <w:szCs w:val="18"/>
        </w:rPr>
        <w:t xml:space="preserve"> = "Button3"</w:t>
      </w:r>
    </w:p>
    <w:p w14:paraId="04B314B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(139, 55)</w:t>
      </w:r>
    </w:p>
    <w:p w14:paraId="652F3CA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Me.Button3.TabIndex</w:t>
      </w:r>
      <w:proofErr w:type="gramEnd"/>
      <w:r w:rsidRPr="0079200F">
        <w:rPr>
          <w:rFonts w:ascii="Times New Roman" w:hAnsi="Times New Roman" w:cs="Times New Roman"/>
          <w:b/>
          <w:bCs/>
          <w:sz w:val="18"/>
          <w:szCs w:val="18"/>
        </w:rPr>
        <w:t xml:space="preserve"> = 7</w:t>
      </w:r>
    </w:p>
    <w:p w14:paraId="603689A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Me.Button3.Text</w:t>
      </w:r>
      <w:proofErr w:type="gramEnd"/>
      <w:r w:rsidRPr="0079200F">
        <w:rPr>
          <w:rFonts w:ascii="Times New Roman" w:hAnsi="Times New Roman" w:cs="Times New Roman"/>
          <w:b/>
          <w:bCs/>
          <w:sz w:val="18"/>
          <w:szCs w:val="18"/>
        </w:rPr>
        <w:t xml:space="preserve"> = "About"</w:t>
      </w:r>
    </w:p>
    <w:p w14:paraId="274C250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Me.Button3.UseVisualStyleBackColor</w:t>
      </w:r>
      <w:proofErr w:type="gramEnd"/>
      <w:r w:rsidRPr="0079200F">
        <w:rPr>
          <w:rFonts w:ascii="Times New Roman" w:hAnsi="Times New Roman" w:cs="Times New Roman"/>
          <w:b/>
          <w:bCs/>
          <w:sz w:val="18"/>
          <w:szCs w:val="18"/>
        </w:rPr>
        <w:t xml:space="preserve"> = True</w:t>
      </w:r>
    </w:p>
    <w:p w14:paraId="2F35A1C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78C7BD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'Button2</w:t>
      </w:r>
    </w:p>
    <w:p w14:paraId="2378404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574599D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(787, 515)</w:t>
      </w:r>
    </w:p>
    <w:p w14:paraId="242C791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(3, 4, 3, 4)</w:t>
      </w:r>
    </w:p>
    <w:p w14:paraId="592F58D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Me.Button2.Name</w:t>
      </w:r>
      <w:proofErr w:type="gramEnd"/>
      <w:r w:rsidRPr="0079200F">
        <w:rPr>
          <w:rFonts w:ascii="Times New Roman" w:hAnsi="Times New Roman" w:cs="Times New Roman"/>
          <w:b/>
          <w:bCs/>
          <w:sz w:val="18"/>
          <w:szCs w:val="18"/>
        </w:rPr>
        <w:t xml:space="preserve"> = "Button2"</w:t>
      </w:r>
    </w:p>
    <w:p w14:paraId="086F8A3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(172, 55)</w:t>
      </w:r>
    </w:p>
    <w:p w14:paraId="3A15571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Me.Button2.TabIndex</w:t>
      </w:r>
      <w:proofErr w:type="gramEnd"/>
      <w:r w:rsidRPr="0079200F">
        <w:rPr>
          <w:rFonts w:ascii="Times New Roman" w:hAnsi="Times New Roman" w:cs="Times New Roman"/>
          <w:b/>
          <w:bCs/>
          <w:sz w:val="18"/>
          <w:szCs w:val="18"/>
        </w:rPr>
        <w:t xml:space="preserve"> = 6</w:t>
      </w:r>
    </w:p>
    <w:p w14:paraId="5FBAC64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Me.Button2.Text</w:t>
      </w:r>
      <w:proofErr w:type="gramEnd"/>
      <w:r w:rsidRPr="0079200F">
        <w:rPr>
          <w:rFonts w:ascii="Times New Roman" w:hAnsi="Times New Roman" w:cs="Times New Roman"/>
          <w:b/>
          <w:bCs/>
          <w:sz w:val="18"/>
          <w:szCs w:val="18"/>
        </w:rPr>
        <w:t xml:space="preserve"> = "view app"</w:t>
      </w:r>
    </w:p>
    <w:p w14:paraId="1B56539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Me.Button2.UseVisualStyleBackColor</w:t>
      </w:r>
      <w:proofErr w:type="gramEnd"/>
      <w:r w:rsidRPr="0079200F">
        <w:rPr>
          <w:rFonts w:ascii="Times New Roman" w:hAnsi="Times New Roman" w:cs="Times New Roman"/>
          <w:b/>
          <w:bCs/>
          <w:sz w:val="18"/>
          <w:szCs w:val="18"/>
        </w:rPr>
        <w:t xml:space="preserve"> = True</w:t>
      </w:r>
    </w:p>
    <w:p w14:paraId="59D2672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77CB468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'Button1</w:t>
      </w:r>
    </w:p>
    <w:p w14:paraId="4C5ED98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6DCBFA5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(43, 515)</w:t>
      </w:r>
    </w:p>
    <w:p w14:paraId="4550B85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gramStart"/>
      <w:r w:rsidRPr="0079200F">
        <w:rPr>
          <w:rFonts w:ascii="Times New Roman" w:hAnsi="Times New Roman" w:cs="Times New Roman"/>
          <w:b/>
          <w:bCs/>
          <w:sz w:val="18"/>
          <w:szCs w:val="18"/>
        </w:rPr>
        <w:t>Me.Button1.Margin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(3, 4, 3, 4)</w:t>
      </w:r>
    </w:p>
    <w:p w14:paraId="44BC096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Me.Button1.Name</w:t>
      </w:r>
      <w:proofErr w:type="gramEnd"/>
      <w:r w:rsidRPr="0079200F">
        <w:rPr>
          <w:rFonts w:ascii="Times New Roman" w:hAnsi="Times New Roman" w:cs="Times New Roman"/>
          <w:b/>
          <w:bCs/>
          <w:sz w:val="18"/>
          <w:szCs w:val="18"/>
        </w:rPr>
        <w:t xml:space="preserve"> = "Button1"</w:t>
      </w:r>
    </w:p>
    <w:p w14:paraId="7CC2095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(170, 55)</w:t>
      </w:r>
    </w:p>
    <w:p w14:paraId="3AEE172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Me.Button1.TabIndex</w:t>
      </w:r>
      <w:proofErr w:type="gramEnd"/>
      <w:r w:rsidRPr="0079200F">
        <w:rPr>
          <w:rFonts w:ascii="Times New Roman" w:hAnsi="Times New Roman" w:cs="Times New Roman"/>
          <w:b/>
          <w:bCs/>
          <w:sz w:val="18"/>
          <w:szCs w:val="18"/>
        </w:rPr>
        <w:t xml:space="preserve"> = 5</w:t>
      </w:r>
    </w:p>
    <w:p w14:paraId="5AFB932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Me.Button1.Text</w:t>
      </w:r>
      <w:proofErr w:type="gramEnd"/>
      <w:r w:rsidRPr="0079200F">
        <w:rPr>
          <w:rFonts w:ascii="Times New Roman" w:hAnsi="Times New Roman" w:cs="Times New Roman"/>
          <w:b/>
          <w:bCs/>
          <w:sz w:val="18"/>
          <w:szCs w:val="18"/>
        </w:rPr>
        <w:t xml:space="preserve"> = "create app"</w:t>
      </w:r>
    </w:p>
    <w:p w14:paraId="00482FE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Me.Button1.UseVisualStyleBackColor</w:t>
      </w:r>
      <w:proofErr w:type="gramEnd"/>
      <w:r w:rsidRPr="0079200F">
        <w:rPr>
          <w:rFonts w:ascii="Times New Roman" w:hAnsi="Times New Roman" w:cs="Times New Roman"/>
          <w:b/>
          <w:bCs/>
          <w:sz w:val="18"/>
          <w:szCs w:val="18"/>
        </w:rPr>
        <w:t xml:space="preserve"> = True</w:t>
      </w:r>
    </w:p>
    <w:p w14:paraId="6C62A5B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F7CD79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AboutButton</w:t>
      </w:r>
      <w:proofErr w:type="spellEnd"/>
    </w:p>
    <w:p w14:paraId="1367B03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0BE0318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(983, 1070)</w:t>
      </w:r>
    </w:p>
    <w:p w14:paraId="32D9ECE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6D631FD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AboutButton</w:t>
      </w:r>
      <w:proofErr w:type="spellEnd"/>
      <w:r w:rsidRPr="0079200F">
        <w:rPr>
          <w:rFonts w:ascii="Times New Roman" w:hAnsi="Times New Roman" w:cs="Times New Roman"/>
          <w:b/>
          <w:bCs/>
          <w:sz w:val="18"/>
          <w:szCs w:val="18"/>
        </w:rPr>
        <w:t>"</w:t>
      </w:r>
    </w:p>
    <w:p w14:paraId="0EC9F3A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(458, 98)</w:t>
      </w:r>
    </w:p>
    <w:p w14:paraId="7494C7B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Me.AboutButton.TabIndex</w:t>
      </w:r>
      <w:proofErr w:type="spellEnd"/>
      <w:proofErr w:type="gramEnd"/>
      <w:r w:rsidRPr="0079200F">
        <w:rPr>
          <w:rFonts w:ascii="Times New Roman" w:hAnsi="Times New Roman" w:cs="Times New Roman"/>
          <w:b/>
          <w:bCs/>
          <w:sz w:val="18"/>
          <w:szCs w:val="18"/>
        </w:rPr>
        <w:t xml:space="preserve"> = 4</w:t>
      </w:r>
    </w:p>
    <w:p w14:paraId="0ABFDD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Me.AboutButton.Text</w:t>
      </w:r>
      <w:proofErr w:type="spellEnd"/>
      <w:proofErr w:type="gramEnd"/>
      <w:r w:rsidRPr="0079200F">
        <w:rPr>
          <w:rFonts w:ascii="Times New Roman" w:hAnsi="Times New Roman" w:cs="Times New Roman"/>
          <w:b/>
          <w:bCs/>
          <w:sz w:val="18"/>
          <w:szCs w:val="18"/>
        </w:rPr>
        <w:t xml:space="preserve"> = "About "</w:t>
      </w:r>
    </w:p>
    <w:p w14:paraId="7D94EBA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Me.AboutButton.UseVisualStyleBackColor</w:t>
      </w:r>
      <w:proofErr w:type="spellEnd"/>
      <w:proofErr w:type="gramEnd"/>
      <w:r w:rsidRPr="0079200F">
        <w:rPr>
          <w:rFonts w:ascii="Times New Roman" w:hAnsi="Times New Roman" w:cs="Times New Roman"/>
          <w:b/>
          <w:bCs/>
          <w:sz w:val="18"/>
          <w:szCs w:val="18"/>
        </w:rPr>
        <w:t xml:space="preserve"> = True</w:t>
      </w:r>
    </w:p>
    <w:p w14:paraId="55222E0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B4BB46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ViewAppointmentButton</w:t>
      </w:r>
      <w:proofErr w:type="spellEnd"/>
    </w:p>
    <w:p w14:paraId="4254BDA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47FD12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(2164, 1070)</w:t>
      </w:r>
    </w:p>
    <w:p w14:paraId="52B4E5C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00DECA4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ViewAppointmentButton</w:t>
      </w:r>
      <w:proofErr w:type="spellEnd"/>
      <w:r w:rsidRPr="0079200F">
        <w:rPr>
          <w:rFonts w:ascii="Times New Roman" w:hAnsi="Times New Roman" w:cs="Times New Roman"/>
          <w:b/>
          <w:bCs/>
          <w:sz w:val="18"/>
          <w:szCs w:val="18"/>
        </w:rPr>
        <w:t>"</w:t>
      </w:r>
    </w:p>
    <w:p w14:paraId="7E038D6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(314, 98)</w:t>
      </w:r>
    </w:p>
    <w:p w14:paraId="69540F9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Me.ViewAppointmentButton.TabIndex</w:t>
      </w:r>
      <w:proofErr w:type="spellEnd"/>
      <w:proofErr w:type="gramEnd"/>
      <w:r w:rsidRPr="0079200F">
        <w:rPr>
          <w:rFonts w:ascii="Times New Roman" w:hAnsi="Times New Roman" w:cs="Times New Roman"/>
          <w:b/>
          <w:bCs/>
          <w:sz w:val="18"/>
          <w:szCs w:val="18"/>
        </w:rPr>
        <w:t xml:space="preserve"> = 3</w:t>
      </w:r>
    </w:p>
    <w:p w14:paraId="58E8012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Me.ViewAppointmentButton.Text</w:t>
      </w:r>
      <w:proofErr w:type="spellEnd"/>
      <w:proofErr w:type="gramEnd"/>
      <w:r w:rsidRPr="0079200F">
        <w:rPr>
          <w:rFonts w:ascii="Times New Roman" w:hAnsi="Times New Roman" w:cs="Times New Roman"/>
          <w:b/>
          <w:bCs/>
          <w:sz w:val="18"/>
          <w:szCs w:val="18"/>
        </w:rPr>
        <w:t xml:space="preserve"> = "View Appointment"</w:t>
      </w:r>
    </w:p>
    <w:p w14:paraId="57803BE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Me.ViewAppointmentButton.UseVisualStyleBackColor</w:t>
      </w:r>
      <w:proofErr w:type="spellEnd"/>
      <w:proofErr w:type="gramEnd"/>
      <w:r w:rsidRPr="0079200F">
        <w:rPr>
          <w:rFonts w:ascii="Times New Roman" w:hAnsi="Times New Roman" w:cs="Times New Roman"/>
          <w:b/>
          <w:bCs/>
          <w:sz w:val="18"/>
          <w:szCs w:val="18"/>
        </w:rPr>
        <w:t xml:space="preserve"> = True</w:t>
      </w:r>
    </w:p>
    <w:p w14:paraId="6D881DB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9E8997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CreateUserSend</w:t>
      </w:r>
      <w:proofErr w:type="spellEnd"/>
    </w:p>
    <w:p w14:paraId="0B538B7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F1976D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(54, 1070)</w:t>
      </w:r>
    </w:p>
    <w:p w14:paraId="2EF2166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1852AC5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CreateUserSend</w:t>
      </w:r>
      <w:proofErr w:type="spellEnd"/>
      <w:r w:rsidRPr="0079200F">
        <w:rPr>
          <w:rFonts w:ascii="Times New Roman" w:hAnsi="Times New Roman" w:cs="Times New Roman"/>
          <w:b/>
          <w:bCs/>
          <w:sz w:val="18"/>
          <w:szCs w:val="18"/>
        </w:rPr>
        <w:t>"</w:t>
      </w:r>
    </w:p>
    <w:p w14:paraId="36AA323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(346, 98)</w:t>
      </w:r>
    </w:p>
    <w:p w14:paraId="3A54383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Me.CreateUserSend.TabIndex</w:t>
      </w:r>
      <w:proofErr w:type="spellEnd"/>
      <w:proofErr w:type="gramEnd"/>
      <w:r w:rsidRPr="0079200F">
        <w:rPr>
          <w:rFonts w:ascii="Times New Roman" w:hAnsi="Times New Roman" w:cs="Times New Roman"/>
          <w:b/>
          <w:bCs/>
          <w:sz w:val="18"/>
          <w:szCs w:val="18"/>
        </w:rPr>
        <w:t xml:space="preserve"> = 2</w:t>
      </w:r>
    </w:p>
    <w:p w14:paraId="4BFCD16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Me.CreateUserSend.Text</w:t>
      </w:r>
      <w:proofErr w:type="spellEnd"/>
      <w:proofErr w:type="gramEnd"/>
      <w:r w:rsidRPr="0079200F">
        <w:rPr>
          <w:rFonts w:ascii="Times New Roman" w:hAnsi="Times New Roman" w:cs="Times New Roman"/>
          <w:b/>
          <w:bCs/>
          <w:sz w:val="18"/>
          <w:szCs w:val="18"/>
        </w:rPr>
        <w:t xml:space="preserve"> = "Create User "</w:t>
      </w:r>
    </w:p>
    <w:p w14:paraId="3CFAEE5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spellStart"/>
      <w:proofErr w:type="gramStart"/>
      <w:r w:rsidRPr="0079200F">
        <w:rPr>
          <w:rFonts w:ascii="Times New Roman" w:hAnsi="Times New Roman" w:cs="Times New Roman"/>
          <w:b/>
          <w:bCs/>
          <w:sz w:val="18"/>
          <w:szCs w:val="18"/>
        </w:rPr>
        <w:t>Me.CreateUserSend.UseVisualStyleBackColor</w:t>
      </w:r>
      <w:proofErr w:type="spellEnd"/>
      <w:proofErr w:type="gramEnd"/>
      <w:r w:rsidRPr="0079200F">
        <w:rPr>
          <w:rFonts w:ascii="Times New Roman" w:hAnsi="Times New Roman" w:cs="Times New Roman"/>
          <w:b/>
          <w:bCs/>
          <w:sz w:val="18"/>
          <w:szCs w:val="18"/>
        </w:rPr>
        <w:t xml:space="preserve"> = True</w:t>
      </w:r>
    </w:p>
    <w:p w14:paraId="0196F5E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7642E0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ListOfUsers</w:t>
      </w:r>
      <w:proofErr w:type="spellEnd"/>
    </w:p>
    <w:p w14:paraId="79479D1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4B623DB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Me.ListOfUsers.FormattingEnabled</w:t>
      </w:r>
      <w:proofErr w:type="spellEnd"/>
      <w:proofErr w:type="gramEnd"/>
      <w:r w:rsidRPr="0079200F">
        <w:rPr>
          <w:rFonts w:ascii="Times New Roman" w:hAnsi="Times New Roman" w:cs="Times New Roman"/>
          <w:b/>
          <w:bCs/>
          <w:sz w:val="18"/>
          <w:szCs w:val="18"/>
        </w:rPr>
        <w:t xml:space="preserve"> = True</w:t>
      </w:r>
    </w:p>
    <w:p w14:paraId="12E6096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Me.ListOfUsers.ItemHeight</w:t>
      </w:r>
      <w:proofErr w:type="spellEnd"/>
      <w:proofErr w:type="gramEnd"/>
      <w:r w:rsidRPr="0079200F">
        <w:rPr>
          <w:rFonts w:ascii="Times New Roman" w:hAnsi="Times New Roman" w:cs="Times New Roman"/>
          <w:b/>
          <w:bCs/>
          <w:sz w:val="18"/>
          <w:szCs w:val="18"/>
        </w:rPr>
        <w:t xml:space="preserve"> = 20</w:t>
      </w:r>
    </w:p>
    <w:p w14:paraId="1E041E5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Me.ListOfUsers.Location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(43, 46)</w:t>
      </w:r>
    </w:p>
    <w:p w14:paraId="1F0CF2F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4ED1647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Me.ListOfUsers.Name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ListOfUsers</w:t>
      </w:r>
      <w:proofErr w:type="spellEnd"/>
      <w:r w:rsidRPr="0079200F">
        <w:rPr>
          <w:rFonts w:ascii="Times New Roman" w:hAnsi="Times New Roman" w:cs="Times New Roman"/>
          <w:b/>
          <w:bCs/>
          <w:sz w:val="18"/>
          <w:szCs w:val="18"/>
        </w:rPr>
        <w:t>"</w:t>
      </w:r>
    </w:p>
    <w:p w14:paraId="520708C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(916, 444)</w:t>
      </w:r>
    </w:p>
    <w:p w14:paraId="72E9CB2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Me.ListOfUsers.TabIndex</w:t>
      </w:r>
      <w:proofErr w:type="spellEnd"/>
      <w:proofErr w:type="gramEnd"/>
      <w:r w:rsidRPr="0079200F">
        <w:rPr>
          <w:rFonts w:ascii="Times New Roman" w:hAnsi="Times New Roman" w:cs="Times New Roman"/>
          <w:b/>
          <w:bCs/>
          <w:sz w:val="18"/>
          <w:szCs w:val="18"/>
        </w:rPr>
        <w:t xml:space="preserve"> = 1</w:t>
      </w:r>
    </w:p>
    <w:p w14:paraId="0E23B53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0AEAF5C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'Label1</w:t>
      </w:r>
    </w:p>
    <w:p w14:paraId="72E409D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159830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Me.Label1.AutoSize</w:t>
      </w:r>
      <w:proofErr w:type="gramEnd"/>
      <w:r w:rsidRPr="0079200F">
        <w:rPr>
          <w:rFonts w:ascii="Times New Roman" w:hAnsi="Times New Roman" w:cs="Times New Roman"/>
          <w:b/>
          <w:bCs/>
          <w:sz w:val="18"/>
          <w:szCs w:val="18"/>
        </w:rPr>
        <w:t xml:space="preserve"> = True</w:t>
      </w:r>
    </w:p>
    <w:p w14:paraId="5205416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(39, 22)</w:t>
      </w:r>
    </w:p>
    <w:p w14:paraId="2EAA97F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Me.Label1.Name</w:t>
      </w:r>
      <w:proofErr w:type="gramEnd"/>
      <w:r w:rsidRPr="0079200F">
        <w:rPr>
          <w:rFonts w:ascii="Times New Roman" w:hAnsi="Times New Roman" w:cs="Times New Roman"/>
          <w:b/>
          <w:bCs/>
          <w:sz w:val="18"/>
          <w:szCs w:val="18"/>
        </w:rPr>
        <w:t xml:space="preserve"> = "Label1"</w:t>
      </w:r>
    </w:p>
    <w:p w14:paraId="61946AC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(106, 20)</w:t>
      </w:r>
    </w:p>
    <w:p w14:paraId="15D1D0F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Me.Label1.TabIndex</w:t>
      </w:r>
      <w:proofErr w:type="gramEnd"/>
      <w:r w:rsidRPr="0079200F">
        <w:rPr>
          <w:rFonts w:ascii="Times New Roman" w:hAnsi="Times New Roman" w:cs="Times New Roman"/>
          <w:b/>
          <w:bCs/>
          <w:sz w:val="18"/>
          <w:szCs w:val="18"/>
        </w:rPr>
        <w:t xml:space="preserve"> = 0</w:t>
      </w:r>
    </w:p>
    <w:p w14:paraId="2D49E70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Me.Label1.Text</w:t>
      </w:r>
      <w:proofErr w:type="gramEnd"/>
      <w:r w:rsidRPr="0079200F">
        <w:rPr>
          <w:rFonts w:ascii="Times New Roman" w:hAnsi="Times New Roman" w:cs="Times New Roman"/>
          <w:b/>
          <w:bCs/>
          <w:sz w:val="18"/>
          <w:szCs w:val="18"/>
        </w:rPr>
        <w:t xml:space="preserve"> = "Choose User "</w:t>
      </w:r>
    </w:p>
    <w:p w14:paraId="072FB3F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4C187AE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'TabControl1</w:t>
      </w:r>
    </w:p>
    <w:p w14:paraId="622EC34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7068E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Me.TabControl1.Controls</w:t>
      </w:r>
      <w:proofErr w:type="gramEnd"/>
      <w:r w:rsidRPr="0079200F">
        <w:rPr>
          <w:rFonts w:ascii="Times New Roman" w:hAnsi="Times New Roman" w:cs="Times New Roman"/>
          <w:b/>
          <w:bCs/>
          <w:sz w:val="18"/>
          <w:szCs w:val="18"/>
        </w:rPr>
        <w:t>.Add(</w:t>
      </w:r>
      <w:proofErr w:type="spellStart"/>
      <w:r w:rsidRPr="0079200F">
        <w:rPr>
          <w:rFonts w:ascii="Times New Roman" w:hAnsi="Times New Roman" w:cs="Times New Roman"/>
          <w:b/>
          <w:bCs/>
          <w:sz w:val="18"/>
          <w:szCs w:val="18"/>
        </w:rPr>
        <w:t>Me.tabHome</w:t>
      </w:r>
      <w:proofErr w:type="spellEnd"/>
      <w:r w:rsidRPr="0079200F">
        <w:rPr>
          <w:rFonts w:ascii="Times New Roman" w:hAnsi="Times New Roman" w:cs="Times New Roman"/>
          <w:b/>
          <w:bCs/>
          <w:sz w:val="18"/>
          <w:szCs w:val="18"/>
        </w:rPr>
        <w:t>)</w:t>
      </w:r>
    </w:p>
    <w:p w14:paraId="1189393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Me.TabControl1.Controls</w:t>
      </w:r>
      <w:proofErr w:type="gramEnd"/>
      <w:r w:rsidRPr="0079200F">
        <w:rPr>
          <w:rFonts w:ascii="Times New Roman" w:hAnsi="Times New Roman" w:cs="Times New Roman"/>
          <w:b/>
          <w:bCs/>
          <w:sz w:val="18"/>
          <w:szCs w:val="18"/>
        </w:rPr>
        <w:t>.Add(</w:t>
      </w:r>
      <w:proofErr w:type="spellStart"/>
      <w:r w:rsidRPr="0079200F">
        <w:rPr>
          <w:rFonts w:ascii="Times New Roman" w:hAnsi="Times New Roman" w:cs="Times New Roman"/>
          <w:b/>
          <w:bCs/>
          <w:sz w:val="18"/>
          <w:szCs w:val="18"/>
        </w:rPr>
        <w:t>Me.tabViewAppointment</w:t>
      </w:r>
      <w:proofErr w:type="spellEnd"/>
      <w:r w:rsidRPr="0079200F">
        <w:rPr>
          <w:rFonts w:ascii="Times New Roman" w:hAnsi="Times New Roman" w:cs="Times New Roman"/>
          <w:b/>
          <w:bCs/>
          <w:sz w:val="18"/>
          <w:szCs w:val="18"/>
        </w:rPr>
        <w:t>)</w:t>
      </w:r>
    </w:p>
    <w:p w14:paraId="5864461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Me.TabControl1.Controls</w:t>
      </w:r>
      <w:proofErr w:type="gramEnd"/>
      <w:r w:rsidRPr="0079200F">
        <w:rPr>
          <w:rFonts w:ascii="Times New Roman" w:hAnsi="Times New Roman" w:cs="Times New Roman"/>
          <w:b/>
          <w:bCs/>
          <w:sz w:val="18"/>
          <w:szCs w:val="18"/>
        </w:rPr>
        <w:t>.Add(</w:t>
      </w:r>
      <w:proofErr w:type="spellStart"/>
      <w:r w:rsidRPr="0079200F">
        <w:rPr>
          <w:rFonts w:ascii="Times New Roman" w:hAnsi="Times New Roman" w:cs="Times New Roman"/>
          <w:b/>
          <w:bCs/>
          <w:sz w:val="18"/>
          <w:szCs w:val="18"/>
        </w:rPr>
        <w:t>Me.tabCreateAppointment</w:t>
      </w:r>
      <w:proofErr w:type="spellEnd"/>
      <w:r w:rsidRPr="0079200F">
        <w:rPr>
          <w:rFonts w:ascii="Times New Roman" w:hAnsi="Times New Roman" w:cs="Times New Roman"/>
          <w:b/>
          <w:bCs/>
          <w:sz w:val="18"/>
          <w:szCs w:val="18"/>
        </w:rPr>
        <w:t>)</w:t>
      </w:r>
    </w:p>
    <w:p w14:paraId="19E20E7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(25, 28)</w:t>
      </w:r>
    </w:p>
    <w:p w14:paraId="1052B05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Me.TabControl1.Margin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4F43FF2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Me.TabControl1.Name</w:t>
      </w:r>
      <w:proofErr w:type="gramEnd"/>
      <w:r w:rsidRPr="0079200F">
        <w:rPr>
          <w:rFonts w:ascii="Times New Roman" w:hAnsi="Times New Roman" w:cs="Times New Roman"/>
          <w:b/>
          <w:bCs/>
          <w:sz w:val="18"/>
          <w:szCs w:val="18"/>
        </w:rPr>
        <w:t xml:space="preserve"> = "TabControl1"</w:t>
      </w:r>
    </w:p>
    <w:p w14:paraId="7E9F62A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Me.TabControl1.SelectedIndex</w:t>
      </w:r>
      <w:proofErr w:type="gramEnd"/>
      <w:r w:rsidRPr="0079200F">
        <w:rPr>
          <w:rFonts w:ascii="Times New Roman" w:hAnsi="Times New Roman" w:cs="Times New Roman"/>
          <w:b/>
          <w:bCs/>
          <w:sz w:val="18"/>
          <w:szCs w:val="18"/>
        </w:rPr>
        <w:t xml:space="preserve"> = 0</w:t>
      </w:r>
    </w:p>
    <w:p w14:paraId="4399E1A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(1000, 654)</w:t>
      </w:r>
    </w:p>
    <w:p w14:paraId="0172130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Me.TabControl1.TabIndex</w:t>
      </w:r>
      <w:proofErr w:type="gramEnd"/>
      <w:r w:rsidRPr="0079200F">
        <w:rPr>
          <w:rFonts w:ascii="Times New Roman" w:hAnsi="Times New Roman" w:cs="Times New Roman"/>
          <w:b/>
          <w:bCs/>
          <w:sz w:val="18"/>
          <w:szCs w:val="18"/>
        </w:rPr>
        <w:t xml:space="preserve"> = 0</w:t>
      </w:r>
    </w:p>
    <w:p w14:paraId="105144E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18CCCC0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'Label2</w:t>
      </w:r>
    </w:p>
    <w:p w14:paraId="03BAF3E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62CBE1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w:t>
      </w:r>
      <w:proofErr w:type="gramStart"/>
      <w:r w:rsidRPr="0079200F">
        <w:rPr>
          <w:rFonts w:ascii="Times New Roman" w:hAnsi="Times New Roman" w:cs="Times New Roman"/>
          <w:b/>
          <w:bCs/>
          <w:sz w:val="18"/>
          <w:szCs w:val="18"/>
        </w:rPr>
        <w:t>Me.Label2.AutoSize</w:t>
      </w:r>
      <w:proofErr w:type="gramEnd"/>
      <w:r w:rsidRPr="0079200F">
        <w:rPr>
          <w:rFonts w:ascii="Times New Roman" w:hAnsi="Times New Roman" w:cs="Times New Roman"/>
          <w:b/>
          <w:bCs/>
          <w:sz w:val="18"/>
          <w:szCs w:val="18"/>
        </w:rPr>
        <w:t xml:space="preserve"> = True</w:t>
      </w:r>
    </w:p>
    <w:p w14:paraId="6D84C17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Me.Label2.Location</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System.Drawing.Point</w:t>
      </w:r>
      <w:proofErr w:type="spellEnd"/>
      <w:r w:rsidRPr="0079200F">
        <w:rPr>
          <w:rFonts w:ascii="Times New Roman" w:hAnsi="Times New Roman" w:cs="Times New Roman"/>
          <w:b/>
          <w:bCs/>
          <w:sz w:val="18"/>
          <w:szCs w:val="18"/>
        </w:rPr>
        <w:t>(431, 539)</w:t>
      </w:r>
    </w:p>
    <w:p w14:paraId="18FF039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Me.Label2.Name</w:t>
      </w:r>
      <w:proofErr w:type="gramEnd"/>
      <w:r w:rsidRPr="0079200F">
        <w:rPr>
          <w:rFonts w:ascii="Times New Roman" w:hAnsi="Times New Roman" w:cs="Times New Roman"/>
          <w:b/>
          <w:bCs/>
          <w:sz w:val="18"/>
          <w:szCs w:val="18"/>
        </w:rPr>
        <w:t xml:space="preserve"> = "Label2"</w:t>
      </w:r>
    </w:p>
    <w:p w14:paraId="0A39A06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Me.Label2.Size</w:t>
      </w:r>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(66, 20)</w:t>
      </w:r>
    </w:p>
    <w:p w14:paraId="5FCA91F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Me.Label2.TabIndex</w:t>
      </w:r>
      <w:proofErr w:type="gramEnd"/>
      <w:r w:rsidRPr="0079200F">
        <w:rPr>
          <w:rFonts w:ascii="Times New Roman" w:hAnsi="Times New Roman" w:cs="Times New Roman"/>
          <w:b/>
          <w:bCs/>
          <w:sz w:val="18"/>
          <w:szCs w:val="18"/>
        </w:rPr>
        <w:t xml:space="preserve"> = 2</w:t>
      </w:r>
    </w:p>
    <w:p w14:paraId="794F6E3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Me.Label2.Text</w:t>
      </w:r>
      <w:proofErr w:type="gramEnd"/>
      <w:r w:rsidRPr="0079200F">
        <w:rPr>
          <w:rFonts w:ascii="Times New Roman" w:hAnsi="Times New Roman" w:cs="Times New Roman"/>
          <w:b/>
          <w:bCs/>
          <w:sz w:val="18"/>
          <w:szCs w:val="18"/>
        </w:rPr>
        <w:t xml:space="preserve"> = "Refresh"</w:t>
      </w:r>
    </w:p>
    <w:p w14:paraId="77438BD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7557C35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'Form1</w:t>
      </w:r>
    </w:p>
    <w:p w14:paraId="42EDC88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
    <w:p w14:paraId="3732E0D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Me.AutoScaleDimensions</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System.Drawing.SizeF</w:t>
      </w:r>
      <w:proofErr w:type="spellEnd"/>
      <w:r w:rsidRPr="0079200F">
        <w:rPr>
          <w:rFonts w:ascii="Times New Roman" w:hAnsi="Times New Roman" w:cs="Times New Roman"/>
          <w:b/>
          <w:bCs/>
          <w:sz w:val="18"/>
          <w:szCs w:val="18"/>
        </w:rPr>
        <w:t>(9.0!, 20.0!)</w:t>
      </w:r>
    </w:p>
    <w:p w14:paraId="35E8BDB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Me.AutoScaleMode</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System.Windows.Forms.AutoScaleMode.Font</w:t>
      </w:r>
      <w:proofErr w:type="spellEnd"/>
    </w:p>
    <w:p w14:paraId="3CC23FD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Me.ClientSize</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System.Drawing.Size</w:t>
      </w:r>
      <w:proofErr w:type="spellEnd"/>
      <w:r w:rsidRPr="0079200F">
        <w:rPr>
          <w:rFonts w:ascii="Times New Roman" w:hAnsi="Times New Roman" w:cs="Times New Roman"/>
          <w:b/>
          <w:bCs/>
          <w:sz w:val="18"/>
          <w:szCs w:val="18"/>
        </w:rPr>
        <w:t>(1051, 712)</w:t>
      </w:r>
    </w:p>
    <w:p w14:paraId="0317DD5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Me.Controls.Add</w:t>
      </w:r>
      <w:proofErr w:type="spellEnd"/>
      <w:proofErr w:type="gramEnd"/>
      <w:r w:rsidRPr="0079200F">
        <w:rPr>
          <w:rFonts w:ascii="Times New Roman" w:hAnsi="Times New Roman" w:cs="Times New Roman"/>
          <w:b/>
          <w:bCs/>
          <w:sz w:val="18"/>
          <w:szCs w:val="18"/>
        </w:rPr>
        <w:t>(Me.TabControl1)</w:t>
      </w:r>
    </w:p>
    <w:p w14:paraId="459342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Me.Margin</w:t>
      </w:r>
      <w:proofErr w:type="spellEnd"/>
      <w:proofErr w:type="gramEnd"/>
      <w:r w:rsidRPr="0079200F">
        <w:rPr>
          <w:rFonts w:ascii="Times New Roman" w:hAnsi="Times New Roman" w:cs="Times New Roman"/>
          <w:b/>
          <w:bCs/>
          <w:sz w:val="18"/>
          <w:szCs w:val="18"/>
        </w:rPr>
        <w:t xml:space="preserve"> = New </w:t>
      </w:r>
      <w:proofErr w:type="spellStart"/>
      <w:r w:rsidRPr="0079200F">
        <w:rPr>
          <w:rFonts w:ascii="Times New Roman" w:hAnsi="Times New Roman" w:cs="Times New Roman"/>
          <w:b/>
          <w:bCs/>
          <w:sz w:val="18"/>
          <w:szCs w:val="18"/>
        </w:rPr>
        <w:t>System.Windows.Forms.Padding</w:t>
      </w:r>
      <w:proofErr w:type="spellEnd"/>
      <w:r w:rsidRPr="0079200F">
        <w:rPr>
          <w:rFonts w:ascii="Times New Roman" w:hAnsi="Times New Roman" w:cs="Times New Roman"/>
          <w:b/>
          <w:bCs/>
          <w:sz w:val="18"/>
          <w:szCs w:val="18"/>
        </w:rPr>
        <w:t>(3, 2, 3, 2)</w:t>
      </w:r>
    </w:p>
    <w:p w14:paraId="3D643D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Me.Name</w:t>
      </w:r>
      <w:proofErr w:type="spellEnd"/>
      <w:proofErr w:type="gramEnd"/>
      <w:r w:rsidRPr="0079200F">
        <w:rPr>
          <w:rFonts w:ascii="Times New Roman" w:hAnsi="Times New Roman" w:cs="Times New Roman"/>
          <w:b/>
          <w:bCs/>
          <w:sz w:val="18"/>
          <w:szCs w:val="18"/>
        </w:rPr>
        <w:t xml:space="preserve"> = "Form1"</w:t>
      </w:r>
    </w:p>
    <w:p w14:paraId="49917B7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Me.Text</w:t>
      </w:r>
      <w:proofErr w:type="spellEnd"/>
      <w:proofErr w:type="gram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MySchedule</w:t>
      </w:r>
      <w:proofErr w:type="spellEnd"/>
      <w:r w:rsidRPr="0079200F">
        <w:rPr>
          <w:rFonts w:ascii="Times New Roman" w:hAnsi="Times New Roman" w:cs="Times New Roman"/>
          <w:b/>
          <w:bCs/>
          <w:sz w:val="18"/>
          <w:szCs w:val="18"/>
        </w:rPr>
        <w:t>"</w:t>
      </w:r>
    </w:p>
    <w:p w14:paraId="6D3A1D5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Me.tabCreateAppointment.ResumeLayout</w:t>
      </w:r>
      <w:proofErr w:type="spellEnd"/>
      <w:proofErr w:type="gramEnd"/>
      <w:r w:rsidRPr="0079200F">
        <w:rPr>
          <w:rFonts w:ascii="Times New Roman" w:hAnsi="Times New Roman" w:cs="Times New Roman"/>
          <w:b/>
          <w:bCs/>
          <w:sz w:val="18"/>
          <w:szCs w:val="18"/>
        </w:rPr>
        <w:t>(False)</w:t>
      </w:r>
    </w:p>
    <w:p w14:paraId="698419F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Me.tabCreateAppointment.PerformLayout</w:t>
      </w:r>
      <w:proofErr w:type="spellEnd"/>
      <w:proofErr w:type="gramEnd"/>
      <w:r w:rsidRPr="0079200F">
        <w:rPr>
          <w:rFonts w:ascii="Times New Roman" w:hAnsi="Times New Roman" w:cs="Times New Roman"/>
          <w:b/>
          <w:bCs/>
          <w:sz w:val="18"/>
          <w:szCs w:val="18"/>
        </w:rPr>
        <w:t>()</w:t>
      </w:r>
    </w:p>
    <w:p w14:paraId="0BE451A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Me.tabViewAppointment.ResumeLayout</w:t>
      </w:r>
      <w:proofErr w:type="spellEnd"/>
      <w:proofErr w:type="gramEnd"/>
      <w:r w:rsidRPr="0079200F">
        <w:rPr>
          <w:rFonts w:ascii="Times New Roman" w:hAnsi="Times New Roman" w:cs="Times New Roman"/>
          <w:b/>
          <w:bCs/>
          <w:sz w:val="18"/>
          <w:szCs w:val="18"/>
        </w:rPr>
        <w:t>(False)</w:t>
      </w:r>
    </w:p>
    <w:p w14:paraId="511C328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Me.tabViewAppointment.PerformLayout</w:t>
      </w:r>
      <w:proofErr w:type="spellEnd"/>
      <w:proofErr w:type="gramEnd"/>
      <w:r w:rsidRPr="0079200F">
        <w:rPr>
          <w:rFonts w:ascii="Times New Roman" w:hAnsi="Times New Roman" w:cs="Times New Roman"/>
          <w:b/>
          <w:bCs/>
          <w:sz w:val="18"/>
          <w:szCs w:val="18"/>
        </w:rPr>
        <w:t>()</w:t>
      </w:r>
    </w:p>
    <w:p w14:paraId="41CA4E5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Me.tabHome.ResumeLayout</w:t>
      </w:r>
      <w:proofErr w:type="spellEnd"/>
      <w:proofErr w:type="gramEnd"/>
      <w:r w:rsidRPr="0079200F">
        <w:rPr>
          <w:rFonts w:ascii="Times New Roman" w:hAnsi="Times New Roman" w:cs="Times New Roman"/>
          <w:b/>
          <w:bCs/>
          <w:sz w:val="18"/>
          <w:szCs w:val="18"/>
        </w:rPr>
        <w:t>(False)</w:t>
      </w:r>
    </w:p>
    <w:p w14:paraId="092D14E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Me.tabHome.PerformLayout</w:t>
      </w:r>
      <w:proofErr w:type="spellEnd"/>
      <w:proofErr w:type="gramEnd"/>
      <w:r w:rsidRPr="0079200F">
        <w:rPr>
          <w:rFonts w:ascii="Times New Roman" w:hAnsi="Times New Roman" w:cs="Times New Roman"/>
          <w:b/>
          <w:bCs/>
          <w:sz w:val="18"/>
          <w:szCs w:val="18"/>
        </w:rPr>
        <w:t>()</w:t>
      </w:r>
    </w:p>
    <w:p w14:paraId="2188014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Me.TabControl1.ResumeLayout</w:t>
      </w:r>
      <w:proofErr w:type="gramEnd"/>
      <w:r w:rsidRPr="0079200F">
        <w:rPr>
          <w:rFonts w:ascii="Times New Roman" w:hAnsi="Times New Roman" w:cs="Times New Roman"/>
          <w:b/>
          <w:bCs/>
          <w:sz w:val="18"/>
          <w:szCs w:val="18"/>
        </w:rPr>
        <w:t>(False)</w:t>
      </w:r>
    </w:p>
    <w:p w14:paraId="79A65B2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Me.ResumeLayout</w:t>
      </w:r>
      <w:proofErr w:type="spellEnd"/>
      <w:proofErr w:type="gramEnd"/>
      <w:r w:rsidRPr="0079200F">
        <w:rPr>
          <w:rFonts w:ascii="Times New Roman" w:hAnsi="Times New Roman" w:cs="Times New Roman"/>
          <w:b/>
          <w:bCs/>
          <w:sz w:val="18"/>
          <w:szCs w:val="18"/>
        </w:rPr>
        <w:t>(False)</w:t>
      </w:r>
    </w:p>
    <w:p w14:paraId="7E030CB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60C32A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2CFF3C75"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6BF128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tabCreateAppointment</w:t>
      </w:r>
      <w:proofErr w:type="spellEnd"/>
      <w:r w:rsidRPr="0079200F">
        <w:rPr>
          <w:rFonts w:ascii="Times New Roman" w:hAnsi="Times New Roman" w:cs="Times New Roman"/>
          <w:b/>
          <w:bCs/>
          <w:sz w:val="18"/>
          <w:szCs w:val="18"/>
        </w:rPr>
        <w:t xml:space="preserve"> As </w:t>
      </w:r>
      <w:proofErr w:type="spellStart"/>
      <w:r w:rsidRPr="0079200F">
        <w:rPr>
          <w:rFonts w:ascii="Times New Roman" w:hAnsi="Times New Roman" w:cs="Times New Roman"/>
          <w:b/>
          <w:bCs/>
          <w:sz w:val="18"/>
          <w:szCs w:val="18"/>
        </w:rPr>
        <w:t>TabPage</w:t>
      </w:r>
      <w:proofErr w:type="spellEnd"/>
    </w:p>
    <w:p w14:paraId="7B37479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TextBox6 As </w:t>
      </w:r>
      <w:proofErr w:type="spellStart"/>
      <w:r w:rsidRPr="0079200F">
        <w:rPr>
          <w:rFonts w:ascii="Times New Roman" w:hAnsi="Times New Roman" w:cs="Times New Roman"/>
          <w:b/>
          <w:bCs/>
          <w:sz w:val="18"/>
          <w:szCs w:val="18"/>
        </w:rPr>
        <w:t>TextBox</w:t>
      </w:r>
      <w:proofErr w:type="spellEnd"/>
    </w:p>
    <w:p w14:paraId="12C3728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TextBox3 As </w:t>
      </w:r>
      <w:proofErr w:type="spellStart"/>
      <w:r w:rsidRPr="0079200F">
        <w:rPr>
          <w:rFonts w:ascii="Times New Roman" w:hAnsi="Times New Roman" w:cs="Times New Roman"/>
          <w:b/>
          <w:bCs/>
          <w:sz w:val="18"/>
          <w:szCs w:val="18"/>
        </w:rPr>
        <w:t>TextBox</w:t>
      </w:r>
      <w:proofErr w:type="spellEnd"/>
    </w:p>
    <w:p w14:paraId="6F0DA83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TextBox2 As </w:t>
      </w:r>
      <w:proofErr w:type="spellStart"/>
      <w:r w:rsidRPr="0079200F">
        <w:rPr>
          <w:rFonts w:ascii="Times New Roman" w:hAnsi="Times New Roman" w:cs="Times New Roman"/>
          <w:b/>
          <w:bCs/>
          <w:sz w:val="18"/>
          <w:szCs w:val="18"/>
        </w:rPr>
        <w:t>TextBox</w:t>
      </w:r>
      <w:proofErr w:type="spellEnd"/>
    </w:p>
    <w:p w14:paraId="79FC2E6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ReturnButton</w:t>
      </w:r>
      <w:proofErr w:type="spellEnd"/>
      <w:r w:rsidRPr="0079200F">
        <w:rPr>
          <w:rFonts w:ascii="Times New Roman" w:hAnsi="Times New Roman" w:cs="Times New Roman"/>
          <w:b/>
          <w:bCs/>
          <w:sz w:val="18"/>
          <w:szCs w:val="18"/>
        </w:rPr>
        <w:t xml:space="preserve"> As Button</w:t>
      </w:r>
    </w:p>
    <w:p w14:paraId="5A8C5A1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timeLabel</w:t>
      </w:r>
      <w:proofErr w:type="spellEnd"/>
      <w:r w:rsidRPr="0079200F">
        <w:rPr>
          <w:rFonts w:ascii="Times New Roman" w:hAnsi="Times New Roman" w:cs="Times New Roman"/>
          <w:b/>
          <w:bCs/>
          <w:sz w:val="18"/>
          <w:szCs w:val="18"/>
        </w:rPr>
        <w:t xml:space="preserve"> As Label</w:t>
      </w:r>
    </w:p>
    <w:p w14:paraId="5569F5C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dateLabel</w:t>
      </w:r>
      <w:proofErr w:type="spellEnd"/>
      <w:r w:rsidRPr="0079200F">
        <w:rPr>
          <w:rFonts w:ascii="Times New Roman" w:hAnsi="Times New Roman" w:cs="Times New Roman"/>
          <w:b/>
          <w:bCs/>
          <w:sz w:val="18"/>
          <w:szCs w:val="18"/>
        </w:rPr>
        <w:t xml:space="preserve"> As Label</w:t>
      </w:r>
    </w:p>
    <w:p w14:paraId="5D05EA8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CreateAnAppLabel</w:t>
      </w:r>
      <w:proofErr w:type="spellEnd"/>
      <w:r w:rsidRPr="0079200F">
        <w:rPr>
          <w:rFonts w:ascii="Times New Roman" w:hAnsi="Times New Roman" w:cs="Times New Roman"/>
          <w:b/>
          <w:bCs/>
          <w:sz w:val="18"/>
          <w:szCs w:val="18"/>
        </w:rPr>
        <w:t xml:space="preserve"> As Label</w:t>
      </w:r>
    </w:p>
    <w:p w14:paraId="4703B2E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tabViewAppointment</w:t>
      </w:r>
      <w:proofErr w:type="spellEnd"/>
      <w:r w:rsidRPr="0079200F">
        <w:rPr>
          <w:rFonts w:ascii="Times New Roman" w:hAnsi="Times New Roman" w:cs="Times New Roman"/>
          <w:b/>
          <w:bCs/>
          <w:sz w:val="18"/>
          <w:szCs w:val="18"/>
        </w:rPr>
        <w:t xml:space="preserve"> As </w:t>
      </w:r>
      <w:proofErr w:type="spellStart"/>
      <w:r w:rsidRPr="0079200F">
        <w:rPr>
          <w:rFonts w:ascii="Times New Roman" w:hAnsi="Times New Roman" w:cs="Times New Roman"/>
          <w:b/>
          <w:bCs/>
          <w:sz w:val="18"/>
          <w:szCs w:val="18"/>
        </w:rPr>
        <w:t>TabPage</w:t>
      </w:r>
      <w:proofErr w:type="spellEnd"/>
    </w:p>
    <w:p w14:paraId="73F2608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CreateAppointmentButton</w:t>
      </w:r>
      <w:proofErr w:type="spellEnd"/>
      <w:r w:rsidRPr="0079200F">
        <w:rPr>
          <w:rFonts w:ascii="Times New Roman" w:hAnsi="Times New Roman" w:cs="Times New Roman"/>
          <w:b/>
          <w:bCs/>
          <w:sz w:val="18"/>
          <w:szCs w:val="18"/>
        </w:rPr>
        <w:t xml:space="preserve"> As Button</w:t>
      </w:r>
    </w:p>
    <w:p w14:paraId="346D8EA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ListBox1 As </w:t>
      </w:r>
      <w:proofErr w:type="spellStart"/>
      <w:r w:rsidRPr="0079200F">
        <w:rPr>
          <w:rFonts w:ascii="Times New Roman" w:hAnsi="Times New Roman" w:cs="Times New Roman"/>
          <w:b/>
          <w:bCs/>
          <w:sz w:val="18"/>
          <w:szCs w:val="18"/>
        </w:rPr>
        <w:t>ListBox</w:t>
      </w:r>
      <w:proofErr w:type="spellEnd"/>
    </w:p>
    <w:p w14:paraId="6A07843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tabHome</w:t>
      </w:r>
      <w:proofErr w:type="spellEnd"/>
      <w:r w:rsidRPr="0079200F">
        <w:rPr>
          <w:rFonts w:ascii="Times New Roman" w:hAnsi="Times New Roman" w:cs="Times New Roman"/>
          <w:b/>
          <w:bCs/>
          <w:sz w:val="18"/>
          <w:szCs w:val="18"/>
        </w:rPr>
        <w:t xml:space="preserve"> As </w:t>
      </w:r>
      <w:proofErr w:type="spellStart"/>
      <w:r w:rsidRPr="0079200F">
        <w:rPr>
          <w:rFonts w:ascii="Times New Roman" w:hAnsi="Times New Roman" w:cs="Times New Roman"/>
          <w:b/>
          <w:bCs/>
          <w:sz w:val="18"/>
          <w:szCs w:val="18"/>
        </w:rPr>
        <w:t>TabPage</w:t>
      </w:r>
      <w:proofErr w:type="spellEnd"/>
    </w:p>
    <w:p w14:paraId="3D6959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Button2 As Button</w:t>
      </w:r>
    </w:p>
    <w:p w14:paraId="0D94A95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Button1 As Button</w:t>
      </w:r>
    </w:p>
    <w:p w14:paraId="1B30F61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AboutButton</w:t>
      </w:r>
      <w:proofErr w:type="spellEnd"/>
      <w:r w:rsidRPr="0079200F">
        <w:rPr>
          <w:rFonts w:ascii="Times New Roman" w:hAnsi="Times New Roman" w:cs="Times New Roman"/>
          <w:b/>
          <w:bCs/>
          <w:sz w:val="18"/>
          <w:szCs w:val="18"/>
        </w:rPr>
        <w:t xml:space="preserve"> As Button</w:t>
      </w:r>
    </w:p>
    <w:p w14:paraId="405DFD3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ViewAppointmentButton</w:t>
      </w:r>
      <w:proofErr w:type="spellEnd"/>
      <w:r w:rsidRPr="0079200F">
        <w:rPr>
          <w:rFonts w:ascii="Times New Roman" w:hAnsi="Times New Roman" w:cs="Times New Roman"/>
          <w:b/>
          <w:bCs/>
          <w:sz w:val="18"/>
          <w:szCs w:val="18"/>
        </w:rPr>
        <w:t xml:space="preserve"> As Button</w:t>
      </w:r>
    </w:p>
    <w:p w14:paraId="70C8028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CreateUserSend</w:t>
      </w:r>
      <w:proofErr w:type="spellEnd"/>
      <w:r w:rsidRPr="0079200F">
        <w:rPr>
          <w:rFonts w:ascii="Times New Roman" w:hAnsi="Times New Roman" w:cs="Times New Roman"/>
          <w:b/>
          <w:bCs/>
          <w:sz w:val="18"/>
          <w:szCs w:val="18"/>
        </w:rPr>
        <w:t xml:space="preserve"> As Button</w:t>
      </w:r>
    </w:p>
    <w:p w14:paraId="441666F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ListOfUsers</w:t>
      </w:r>
      <w:proofErr w:type="spellEnd"/>
      <w:r w:rsidRPr="0079200F">
        <w:rPr>
          <w:rFonts w:ascii="Times New Roman" w:hAnsi="Times New Roman" w:cs="Times New Roman"/>
          <w:b/>
          <w:bCs/>
          <w:sz w:val="18"/>
          <w:szCs w:val="18"/>
        </w:rPr>
        <w:t xml:space="preserve"> As </w:t>
      </w:r>
      <w:proofErr w:type="spellStart"/>
      <w:r w:rsidRPr="0079200F">
        <w:rPr>
          <w:rFonts w:ascii="Times New Roman" w:hAnsi="Times New Roman" w:cs="Times New Roman"/>
          <w:b/>
          <w:bCs/>
          <w:sz w:val="18"/>
          <w:szCs w:val="18"/>
        </w:rPr>
        <w:t>ListBox</w:t>
      </w:r>
      <w:proofErr w:type="spellEnd"/>
    </w:p>
    <w:p w14:paraId="2A79BF5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Label1 As Label</w:t>
      </w:r>
    </w:p>
    <w:p w14:paraId="1BAD643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TabControl1 As </w:t>
      </w:r>
      <w:proofErr w:type="spellStart"/>
      <w:r w:rsidRPr="0079200F">
        <w:rPr>
          <w:rFonts w:ascii="Times New Roman" w:hAnsi="Times New Roman" w:cs="Times New Roman"/>
          <w:b/>
          <w:bCs/>
          <w:sz w:val="18"/>
          <w:szCs w:val="18"/>
        </w:rPr>
        <w:t>TabControl</w:t>
      </w:r>
      <w:proofErr w:type="spellEnd"/>
    </w:p>
    <w:p w14:paraId="65EB3B8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Button3 As Button</w:t>
      </w:r>
    </w:p>
    <w:p w14:paraId="0C57427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Friend </w:t>
      </w:r>
      <w:proofErr w:type="spellStart"/>
      <w:r w:rsidRPr="0079200F">
        <w:rPr>
          <w:rFonts w:ascii="Times New Roman" w:hAnsi="Times New Roman" w:cs="Times New Roman"/>
          <w:b/>
          <w:bCs/>
          <w:sz w:val="18"/>
          <w:szCs w:val="18"/>
        </w:rPr>
        <w:t>WithEvents</w:t>
      </w:r>
      <w:proofErr w:type="spellEnd"/>
      <w:r w:rsidRPr="0079200F">
        <w:rPr>
          <w:rFonts w:ascii="Times New Roman" w:hAnsi="Times New Roman" w:cs="Times New Roman"/>
          <w:b/>
          <w:bCs/>
          <w:sz w:val="18"/>
          <w:szCs w:val="18"/>
        </w:rPr>
        <w:t xml:space="preserve"> Label2 As Label</w:t>
      </w:r>
    </w:p>
    <w:p w14:paraId="0A9DD7A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End Class</w:t>
      </w:r>
    </w:p>
    <w:p w14:paraId="6467D8C5"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7EF3DDFF"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6C987712"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301CDC0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Public Class Form1</w:t>
      </w:r>
    </w:p>
    <w:p w14:paraId="5E33024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65EBBEB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spellStart"/>
      <w:r w:rsidRPr="0079200F">
        <w:rPr>
          <w:rFonts w:ascii="Times New Roman" w:hAnsi="Times New Roman" w:cs="Times New Roman"/>
          <w:b/>
          <w:bCs/>
          <w:sz w:val="18"/>
          <w:szCs w:val="18"/>
        </w:rPr>
        <w:t>selUser</w:t>
      </w:r>
      <w:proofErr w:type="spellEnd"/>
      <w:r w:rsidRPr="0079200F">
        <w:rPr>
          <w:rFonts w:ascii="Times New Roman" w:hAnsi="Times New Roman" w:cs="Times New Roman"/>
          <w:b/>
          <w:bCs/>
          <w:sz w:val="18"/>
          <w:szCs w:val="18"/>
        </w:rPr>
        <w:t xml:space="preserve"> As String = " "</w:t>
      </w:r>
    </w:p>
    <w:p w14:paraId="2000CA5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95F9DE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w:t>
      </w:r>
      <w:proofErr w:type="spellStart"/>
      <w:r w:rsidRPr="0079200F">
        <w:rPr>
          <w:rFonts w:ascii="Times New Roman" w:hAnsi="Times New Roman" w:cs="Times New Roman"/>
          <w:b/>
          <w:bCs/>
          <w:sz w:val="18"/>
          <w:szCs w:val="18"/>
        </w:rPr>
        <w:t>CreateUserButton_</w:t>
      </w:r>
      <w:proofErr w:type="gramStart"/>
      <w:r w:rsidRPr="0079200F">
        <w:rPr>
          <w:rFonts w:ascii="Times New Roman" w:hAnsi="Times New Roman" w:cs="Times New Roman"/>
          <w:b/>
          <w:bCs/>
          <w:sz w:val="18"/>
          <w:szCs w:val="18"/>
        </w:rPr>
        <w:t>Click</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w:t>
      </w:r>
    </w:p>
    <w:p w14:paraId="443ABF5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id As Integer</w:t>
      </w:r>
    </w:p>
    <w:p w14:paraId="1CCBBE4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name As String</w:t>
      </w:r>
    </w:p>
    <w:p w14:paraId="4F4EA64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address As String</w:t>
      </w:r>
    </w:p>
    <w:p w14:paraId="174E6D8E"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36CDA00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x As String = id &amp; "," &amp; name &amp; "," &amp; address</w:t>
      </w:r>
    </w:p>
    <w:p w14:paraId="0981E6CC"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77FCBF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spellStart"/>
      <w:r w:rsidRPr="0079200F">
        <w:rPr>
          <w:rFonts w:ascii="Times New Roman" w:hAnsi="Times New Roman" w:cs="Times New Roman"/>
          <w:b/>
          <w:bCs/>
          <w:sz w:val="18"/>
          <w:szCs w:val="18"/>
        </w:rPr>
        <w:t>wr</w:t>
      </w:r>
      <w:proofErr w:type="spellEnd"/>
      <w:r w:rsidRPr="0079200F">
        <w:rPr>
          <w:rFonts w:ascii="Times New Roman" w:hAnsi="Times New Roman" w:cs="Times New Roman"/>
          <w:b/>
          <w:bCs/>
          <w:sz w:val="18"/>
          <w:szCs w:val="18"/>
        </w:rPr>
        <w:t xml:space="preserve"> As New </w:t>
      </w:r>
      <w:proofErr w:type="spellStart"/>
      <w:r w:rsidRPr="0079200F">
        <w:rPr>
          <w:rFonts w:ascii="Times New Roman" w:hAnsi="Times New Roman" w:cs="Times New Roman"/>
          <w:b/>
          <w:bCs/>
          <w:sz w:val="18"/>
          <w:szCs w:val="18"/>
        </w:rPr>
        <w:t>System.IO.StreamWriter</w:t>
      </w:r>
      <w:proofErr w:type="spellEnd"/>
      <w:r w:rsidRPr="0079200F">
        <w:rPr>
          <w:rFonts w:ascii="Times New Roman" w:hAnsi="Times New Roman" w:cs="Times New Roman"/>
          <w:b/>
          <w:bCs/>
          <w:sz w:val="18"/>
          <w:szCs w:val="18"/>
        </w:rPr>
        <w:t>("user.txt", True)</w:t>
      </w:r>
    </w:p>
    <w:p w14:paraId="5CBFC05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wr.WriteLine</w:t>
      </w:r>
      <w:proofErr w:type="spellEnd"/>
      <w:proofErr w:type="gramEnd"/>
      <w:r w:rsidRPr="0079200F">
        <w:rPr>
          <w:rFonts w:ascii="Times New Roman" w:hAnsi="Times New Roman" w:cs="Times New Roman"/>
          <w:b/>
          <w:bCs/>
          <w:sz w:val="18"/>
          <w:szCs w:val="18"/>
        </w:rPr>
        <w:t>(x)</w:t>
      </w:r>
    </w:p>
    <w:p w14:paraId="43433AC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wr.Close</w:t>
      </w:r>
      <w:proofErr w:type="spellEnd"/>
      <w:proofErr w:type="gramEnd"/>
      <w:r w:rsidRPr="0079200F">
        <w:rPr>
          <w:rFonts w:ascii="Times New Roman" w:hAnsi="Times New Roman" w:cs="Times New Roman"/>
          <w:b/>
          <w:bCs/>
          <w:sz w:val="18"/>
          <w:szCs w:val="18"/>
        </w:rPr>
        <w:t>()</w:t>
      </w:r>
    </w:p>
    <w:p w14:paraId="053398D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277B968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4B4A566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7DE2022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Private Sub Button1_</w:t>
      </w:r>
      <w:proofErr w:type="gramStart"/>
      <w:r w:rsidRPr="0079200F">
        <w:rPr>
          <w:rFonts w:ascii="Times New Roman" w:hAnsi="Times New Roman" w:cs="Times New Roman"/>
          <w:b/>
          <w:bCs/>
          <w:sz w:val="18"/>
          <w:szCs w:val="18"/>
        </w:rPr>
        <w:t>Click(</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 Handles Button1.Click</w:t>
      </w:r>
    </w:p>
    <w:p w14:paraId="6278EC8D"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417D68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selUser</w:t>
      </w:r>
      <w:proofErr w:type="spellEnd"/>
      <w:r w:rsidRPr="0079200F">
        <w:rPr>
          <w:rFonts w:ascii="Times New Roman" w:hAnsi="Times New Roman" w:cs="Times New Roman"/>
          <w:b/>
          <w:bCs/>
          <w:sz w:val="18"/>
          <w:szCs w:val="18"/>
        </w:rPr>
        <w:t xml:space="preserve"> = </w:t>
      </w:r>
      <w:proofErr w:type="spellStart"/>
      <w:r w:rsidRPr="0079200F">
        <w:rPr>
          <w:rFonts w:ascii="Times New Roman" w:hAnsi="Times New Roman" w:cs="Times New Roman"/>
          <w:b/>
          <w:bCs/>
          <w:sz w:val="18"/>
          <w:szCs w:val="18"/>
        </w:rPr>
        <w:t>ListOfUsers.SelectedItem</w:t>
      </w:r>
      <w:proofErr w:type="spellEnd"/>
    </w:p>
    <w:p w14:paraId="318DFC2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TabControl1.SelectedTab = </w:t>
      </w:r>
      <w:proofErr w:type="spellStart"/>
      <w:r w:rsidRPr="0079200F">
        <w:rPr>
          <w:rFonts w:ascii="Times New Roman" w:hAnsi="Times New Roman" w:cs="Times New Roman"/>
          <w:b/>
          <w:bCs/>
          <w:sz w:val="18"/>
          <w:szCs w:val="18"/>
        </w:rPr>
        <w:t>tabCreateAppointment</w:t>
      </w:r>
      <w:proofErr w:type="spellEnd"/>
    </w:p>
    <w:p w14:paraId="0D0BE414" w14:textId="2B8EE313"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gramStart"/>
      <w:r w:rsidRPr="0079200F">
        <w:rPr>
          <w:rFonts w:ascii="Times New Roman" w:hAnsi="Times New Roman" w:cs="Times New Roman"/>
          <w:b/>
          <w:bCs/>
          <w:sz w:val="18"/>
          <w:szCs w:val="18"/>
        </w:rPr>
        <w:t>s(</w:t>
      </w:r>
      <w:proofErr w:type="gramEnd"/>
      <w:r w:rsidRPr="0079200F">
        <w:rPr>
          <w:rFonts w:ascii="Times New Roman" w:hAnsi="Times New Roman" w:cs="Times New Roman"/>
          <w:b/>
          <w:bCs/>
          <w:sz w:val="18"/>
          <w:szCs w:val="18"/>
        </w:rPr>
        <w:t xml:space="preserve">) As String = </w:t>
      </w:r>
      <w:proofErr w:type="spellStart"/>
      <w:r w:rsidRPr="0079200F">
        <w:rPr>
          <w:rFonts w:ascii="Times New Roman" w:hAnsi="Times New Roman" w:cs="Times New Roman"/>
          <w:b/>
          <w:bCs/>
          <w:sz w:val="18"/>
          <w:szCs w:val="18"/>
        </w:rPr>
        <w:t>selUser.Split</w:t>
      </w:r>
      <w:proofErr w:type="spellEnd"/>
      <w:r w:rsidRPr="0079200F">
        <w:rPr>
          <w:rFonts w:ascii="Times New Roman" w:hAnsi="Times New Roman" w:cs="Times New Roman"/>
          <w:b/>
          <w:bCs/>
          <w:sz w:val="18"/>
          <w:szCs w:val="18"/>
        </w:rPr>
        <w:t>(",")</w:t>
      </w:r>
    </w:p>
    <w:p w14:paraId="703C29AD" w14:textId="23AA1B95"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TextBox6.Text = </w:t>
      </w:r>
      <w:proofErr w:type="gramStart"/>
      <w:r w:rsidRPr="0079200F">
        <w:rPr>
          <w:rFonts w:ascii="Times New Roman" w:hAnsi="Times New Roman" w:cs="Times New Roman"/>
          <w:b/>
          <w:bCs/>
          <w:sz w:val="18"/>
          <w:szCs w:val="18"/>
        </w:rPr>
        <w:t>s(</w:t>
      </w:r>
      <w:proofErr w:type="gramEnd"/>
      <w:r w:rsidRPr="0079200F">
        <w:rPr>
          <w:rFonts w:ascii="Times New Roman" w:hAnsi="Times New Roman" w:cs="Times New Roman"/>
          <w:b/>
          <w:bCs/>
          <w:sz w:val="18"/>
          <w:szCs w:val="18"/>
        </w:rPr>
        <w:t>1)</w:t>
      </w:r>
    </w:p>
    <w:p w14:paraId="60636893" w14:textId="4FF0E823"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60AFAF2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w:t>
      </w:r>
      <w:proofErr w:type="spellStart"/>
      <w:r w:rsidRPr="0079200F">
        <w:rPr>
          <w:rFonts w:ascii="Times New Roman" w:hAnsi="Times New Roman" w:cs="Times New Roman"/>
          <w:b/>
          <w:bCs/>
          <w:sz w:val="18"/>
          <w:szCs w:val="18"/>
        </w:rPr>
        <w:t>ReturnButton_</w:t>
      </w:r>
      <w:proofErr w:type="gramStart"/>
      <w:r w:rsidRPr="0079200F">
        <w:rPr>
          <w:rFonts w:ascii="Times New Roman" w:hAnsi="Times New Roman" w:cs="Times New Roman"/>
          <w:b/>
          <w:bCs/>
          <w:sz w:val="18"/>
          <w:szCs w:val="18"/>
        </w:rPr>
        <w:t>Click</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 xml:space="preserve">) Handles </w:t>
      </w:r>
      <w:proofErr w:type="spellStart"/>
      <w:r w:rsidRPr="0079200F">
        <w:rPr>
          <w:rFonts w:ascii="Times New Roman" w:hAnsi="Times New Roman" w:cs="Times New Roman"/>
          <w:b/>
          <w:bCs/>
          <w:sz w:val="18"/>
          <w:szCs w:val="18"/>
        </w:rPr>
        <w:t>ReturnButton.Click</w:t>
      </w:r>
      <w:proofErr w:type="spellEnd"/>
    </w:p>
    <w:p w14:paraId="4EDF96F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p1 As New </w:t>
      </w:r>
      <w:proofErr w:type="gramStart"/>
      <w:r w:rsidRPr="0079200F">
        <w:rPr>
          <w:rFonts w:ascii="Times New Roman" w:hAnsi="Times New Roman" w:cs="Times New Roman"/>
          <w:b/>
          <w:bCs/>
          <w:sz w:val="18"/>
          <w:szCs w:val="18"/>
        </w:rPr>
        <w:t>Person(</w:t>
      </w:r>
      <w:proofErr w:type="gramEnd"/>
      <w:r w:rsidRPr="0079200F">
        <w:rPr>
          <w:rFonts w:ascii="Times New Roman" w:hAnsi="Times New Roman" w:cs="Times New Roman"/>
          <w:b/>
          <w:bCs/>
          <w:sz w:val="18"/>
          <w:szCs w:val="18"/>
        </w:rPr>
        <w:t>)</w:t>
      </w:r>
    </w:p>
    <w:p w14:paraId="72AFE1E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p1.name = TextBox6.Text</w:t>
      </w:r>
    </w:p>
    <w:p w14:paraId="607AB9D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w:t>
      </w:r>
      <w:proofErr w:type="gramStart"/>
      <w:r w:rsidRPr="0079200F">
        <w:rPr>
          <w:rFonts w:ascii="Times New Roman" w:hAnsi="Times New Roman" w:cs="Times New Roman"/>
          <w:b/>
          <w:bCs/>
          <w:sz w:val="18"/>
          <w:szCs w:val="18"/>
        </w:rPr>
        <w:t>1.date</w:t>
      </w:r>
      <w:proofErr w:type="gramEnd"/>
      <w:r w:rsidRPr="0079200F">
        <w:rPr>
          <w:rFonts w:ascii="Times New Roman" w:hAnsi="Times New Roman" w:cs="Times New Roman"/>
          <w:b/>
          <w:bCs/>
          <w:sz w:val="18"/>
          <w:szCs w:val="18"/>
        </w:rPr>
        <w:t>1 = TextBox2.Text</w:t>
      </w:r>
    </w:p>
    <w:p w14:paraId="5F37E28A"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w:t>
      </w:r>
      <w:proofErr w:type="gramStart"/>
      <w:r w:rsidRPr="0079200F">
        <w:rPr>
          <w:rFonts w:ascii="Times New Roman" w:hAnsi="Times New Roman" w:cs="Times New Roman"/>
          <w:b/>
          <w:bCs/>
          <w:sz w:val="18"/>
          <w:szCs w:val="18"/>
        </w:rPr>
        <w:t>1.time</w:t>
      </w:r>
      <w:proofErr w:type="gramEnd"/>
      <w:r w:rsidRPr="0079200F">
        <w:rPr>
          <w:rFonts w:ascii="Times New Roman" w:hAnsi="Times New Roman" w:cs="Times New Roman"/>
          <w:b/>
          <w:bCs/>
          <w:sz w:val="18"/>
          <w:szCs w:val="18"/>
        </w:rPr>
        <w:t>1 = TextBox3.Text</w:t>
      </w:r>
    </w:p>
    <w:p w14:paraId="1560A565" w14:textId="77777777" w:rsidR="0079200F" w:rsidRPr="0079200F" w:rsidRDefault="0079200F" w:rsidP="0079200F">
      <w:pPr>
        <w:spacing w:line="240" w:lineRule="auto"/>
        <w:rPr>
          <w:rFonts w:ascii="Times New Roman" w:hAnsi="Times New Roman" w:cs="Times New Roman"/>
          <w:b/>
          <w:bCs/>
          <w:sz w:val="18"/>
          <w:szCs w:val="18"/>
        </w:rPr>
      </w:pPr>
    </w:p>
    <w:p w14:paraId="7A0B8E4D" w14:textId="68066BB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x As String = p1.name &amp; "," &amp; p</w:t>
      </w:r>
      <w:proofErr w:type="gramStart"/>
      <w:r w:rsidRPr="0079200F">
        <w:rPr>
          <w:rFonts w:ascii="Times New Roman" w:hAnsi="Times New Roman" w:cs="Times New Roman"/>
          <w:b/>
          <w:bCs/>
          <w:sz w:val="18"/>
          <w:szCs w:val="18"/>
        </w:rPr>
        <w:t>1.date</w:t>
      </w:r>
      <w:proofErr w:type="gramEnd"/>
      <w:r w:rsidRPr="0079200F">
        <w:rPr>
          <w:rFonts w:ascii="Times New Roman" w:hAnsi="Times New Roman" w:cs="Times New Roman"/>
          <w:b/>
          <w:bCs/>
          <w:sz w:val="18"/>
          <w:szCs w:val="18"/>
        </w:rPr>
        <w:t>1 &amp; "," &amp; p1.time1</w:t>
      </w:r>
    </w:p>
    <w:p w14:paraId="285F171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spellStart"/>
      <w:r w:rsidRPr="0079200F">
        <w:rPr>
          <w:rFonts w:ascii="Times New Roman" w:hAnsi="Times New Roman" w:cs="Times New Roman"/>
          <w:b/>
          <w:bCs/>
          <w:sz w:val="18"/>
          <w:szCs w:val="18"/>
        </w:rPr>
        <w:t>wr</w:t>
      </w:r>
      <w:proofErr w:type="spellEnd"/>
      <w:r w:rsidRPr="0079200F">
        <w:rPr>
          <w:rFonts w:ascii="Times New Roman" w:hAnsi="Times New Roman" w:cs="Times New Roman"/>
          <w:b/>
          <w:bCs/>
          <w:sz w:val="18"/>
          <w:szCs w:val="18"/>
        </w:rPr>
        <w:t xml:space="preserve"> As New </w:t>
      </w:r>
      <w:proofErr w:type="spellStart"/>
      <w:r w:rsidRPr="0079200F">
        <w:rPr>
          <w:rFonts w:ascii="Times New Roman" w:hAnsi="Times New Roman" w:cs="Times New Roman"/>
          <w:b/>
          <w:bCs/>
          <w:sz w:val="18"/>
          <w:szCs w:val="18"/>
        </w:rPr>
        <w:t>System.IO.StreamWriter</w:t>
      </w:r>
      <w:proofErr w:type="spellEnd"/>
      <w:r w:rsidRPr="0079200F">
        <w:rPr>
          <w:rFonts w:ascii="Times New Roman" w:hAnsi="Times New Roman" w:cs="Times New Roman"/>
          <w:b/>
          <w:bCs/>
          <w:sz w:val="18"/>
          <w:szCs w:val="18"/>
        </w:rPr>
        <w:t>("app.txt", True)</w:t>
      </w:r>
    </w:p>
    <w:p w14:paraId="63065FD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wr.WriteLine</w:t>
      </w:r>
      <w:proofErr w:type="spellEnd"/>
      <w:proofErr w:type="gramEnd"/>
      <w:r w:rsidRPr="0079200F">
        <w:rPr>
          <w:rFonts w:ascii="Times New Roman" w:hAnsi="Times New Roman" w:cs="Times New Roman"/>
          <w:b/>
          <w:bCs/>
          <w:sz w:val="18"/>
          <w:szCs w:val="18"/>
        </w:rPr>
        <w:t>(x)</w:t>
      </w:r>
    </w:p>
    <w:p w14:paraId="0696BC2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wr.Close</w:t>
      </w:r>
      <w:proofErr w:type="spellEnd"/>
      <w:proofErr w:type="gramEnd"/>
      <w:r w:rsidRPr="0079200F">
        <w:rPr>
          <w:rFonts w:ascii="Times New Roman" w:hAnsi="Times New Roman" w:cs="Times New Roman"/>
          <w:b/>
          <w:bCs/>
          <w:sz w:val="18"/>
          <w:szCs w:val="18"/>
        </w:rPr>
        <w:t>()</w:t>
      </w:r>
    </w:p>
    <w:p w14:paraId="5FBDEFB9"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14A28332"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TabControl1.SelectedTab = </w:t>
      </w:r>
      <w:proofErr w:type="spellStart"/>
      <w:r w:rsidRPr="0079200F">
        <w:rPr>
          <w:rFonts w:ascii="Times New Roman" w:hAnsi="Times New Roman" w:cs="Times New Roman"/>
          <w:b/>
          <w:bCs/>
          <w:sz w:val="18"/>
          <w:szCs w:val="18"/>
        </w:rPr>
        <w:t>tabViewAppointment</w:t>
      </w:r>
      <w:proofErr w:type="spellEnd"/>
    </w:p>
    <w:p w14:paraId="5EA06FC3" w14:textId="595F45FD"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MessageBox.Show</w:t>
      </w:r>
      <w:proofErr w:type="spellEnd"/>
      <w:r w:rsidRPr="0079200F">
        <w:rPr>
          <w:rFonts w:ascii="Times New Roman" w:hAnsi="Times New Roman" w:cs="Times New Roman"/>
          <w:b/>
          <w:bCs/>
          <w:sz w:val="18"/>
          <w:szCs w:val="18"/>
        </w:rPr>
        <w:t>("When you click the button you will" &amp; " be sent to the view appointments tab" &amp; " click below the box to view appointments if any")</w:t>
      </w:r>
    </w:p>
    <w:p w14:paraId="4BEC78B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49DFB509"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2630E8B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Form1_</w:t>
      </w:r>
      <w:proofErr w:type="gramStart"/>
      <w:r w:rsidRPr="0079200F">
        <w:rPr>
          <w:rFonts w:ascii="Times New Roman" w:hAnsi="Times New Roman" w:cs="Times New Roman"/>
          <w:b/>
          <w:bCs/>
          <w:sz w:val="18"/>
          <w:szCs w:val="18"/>
        </w:rPr>
        <w:t>Load(</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 xml:space="preserve">) Handles </w:t>
      </w:r>
      <w:proofErr w:type="spellStart"/>
      <w:r w:rsidRPr="0079200F">
        <w:rPr>
          <w:rFonts w:ascii="Times New Roman" w:hAnsi="Times New Roman" w:cs="Times New Roman"/>
          <w:b/>
          <w:bCs/>
          <w:sz w:val="18"/>
          <w:szCs w:val="18"/>
        </w:rPr>
        <w:t>MyBase.Load</w:t>
      </w:r>
      <w:proofErr w:type="spellEnd"/>
    </w:p>
    <w:p w14:paraId="3D5CBB8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spellStart"/>
      <w:proofErr w:type="gramStart"/>
      <w:r w:rsidRPr="0079200F">
        <w:rPr>
          <w:rFonts w:ascii="Times New Roman" w:hAnsi="Times New Roman" w:cs="Times New Roman"/>
          <w:b/>
          <w:bCs/>
          <w:sz w:val="18"/>
          <w:szCs w:val="18"/>
        </w:rPr>
        <w:t>fd</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 xml:space="preserve">) As String = </w:t>
      </w:r>
      <w:proofErr w:type="spellStart"/>
      <w:r w:rsidRPr="0079200F">
        <w:rPr>
          <w:rFonts w:ascii="Times New Roman" w:hAnsi="Times New Roman" w:cs="Times New Roman"/>
          <w:b/>
          <w:bCs/>
          <w:sz w:val="18"/>
          <w:szCs w:val="18"/>
        </w:rPr>
        <w:t>IO.File.ReadAllLines</w:t>
      </w:r>
      <w:proofErr w:type="spellEnd"/>
      <w:r w:rsidRPr="0079200F">
        <w:rPr>
          <w:rFonts w:ascii="Times New Roman" w:hAnsi="Times New Roman" w:cs="Times New Roman"/>
          <w:b/>
          <w:bCs/>
          <w:sz w:val="18"/>
          <w:szCs w:val="18"/>
        </w:rPr>
        <w:t>("user.txt")</w:t>
      </w:r>
    </w:p>
    <w:p w14:paraId="2992037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For Each line </w:t>
      </w:r>
      <w:proofErr w:type="gramStart"/>
      <w:r w:rsidRPr="0079200F">
        <w:rPr>
          <w:rFonts w:ascii="Times New Roman" w:hAnsi="Times New Roman" w:cs="Times New Roman"/>
          <w:b/>
          <w:bCs/>
          <w:sz w:val="18"/>
          <w:szCs w:val="18"/>
        </w:rPr>
        <w:t>In</w:t>
      </w:r>
      <w:proofErr w:type="gram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fd</w:t>
      </w:r>
      <w:proofErr w:type="spellEnd"/>
    </w:p>
    <w:p w14:paraId="619C41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proofErr w:type="gramStart"/>
      <w:r w:rsidRPr="0079200F">
        <w:rPr>
          <w:rFonts w:ascii="Times New Roman" w:hAnsi="Times New Roman" w:cs="Times New Roman"/>
          <w:b/>
          <w:bCs/>
          <w:sz w:val="18"/>
          <w:szCs w:val="18"/>
        </w:rPr>
        <w:t>ListOfUsers.Items.Add</w:t>
      </w:r>
      <w:proofErr w:type="spellEnd"/>
      <w:proofErr w:type="gramEnd"/>
      <w:r w:rsidRPr="0079200F">
        <w:rPr>
          <w:rFonts w:ascii="Times New Roman" w:hAnsi="Times New Roman" w:cs="Times New Roman"/>
          <w:b/>
          <w:bCs/>
          <w:sz w:val="18"/>
          <w:szCs w:val="18"/>
        </w:rPr>
        <w:t>(line)</w:t>
      </w:r>
    </w:p>
    <w:p w14:paraId="4282FD7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Next</w:t>
      </w:r>
    </w:p>
    <w:p w14:paraId="3642C92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MessageBox.Show</w:t>
      </w:r>
      <w:proofErr w:type="spellEnd"/>
      <w:r w:rsidRPr="0079200F">
        <w:rPr>
          <w:rFonts w:ascii="Times New Roman" w:hAnsi="Times New Roman" w:cs="Times New Roman"/>
          <w:b/>
          <w:bCs/>
          <w:sz w:val="18"/>
          <w:szCs w:val="18"/>
        </w:rPr>
        <w:t>("Click a user to select before pressing a button")</w:t>
      </w:r>
    </w:p>
    <w:p w14:paraId="3B2B878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0FFA2B65"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0B5F78C4"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68A8BE15"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2C91256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w:t>
      </w:r>
      <w:proofErr w:type="spellStart"/>
      <w:r w:rsidRPr="0079200F">
        <w:rPr>
          <w:rFonts w:ascii="Times New Roman" w:hAnsi="Times New Roman" w:cs="Times New Roman"/>
          <w:b/>
          <w:bCs/>
          <w:sz w:val="18"/>
          <w:szCs w:val="18"/>
        </w:rPr>
        <w:t>tabViewAppointment_</w:t>
      </w:r>
      <w:proofErr w:type="gramStart"/>
      <w:r w:rsidRPr="0079200F">
        <w:rPr>
          <w:rFonts w:ascii="Times New Roman" w:hAnsi="Times New Roman" w:cs="Times New Roman"/>
          <w:b/>
          <w:bCs/>
          <w:sz w:val="18"/>
          <w:szCs w:val="18"/>
        </w:rPr>
        <w:t>MouseClick</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MouseEventArgs</w:t>
      </w:r>
      <w:proofErr w:type="spellEnd"/>
      <w:r w:rsidRPr="0079200F">
        <w:rPr>
          <w:rFonts w:ascii="Times New Roman" w:hAnsi="Times New Roman" w:cs="Times New Roman"/>
          <w:b/>
          <w:bCs/>
          <w:sz w:val="18"/>
          <w:szCs w:val="18"/>
        </w:rPr>
        <w:t xml:space="preserve">) Handles </w:t>
      </w:r>
      <w:proofErr w:type="spellStart"/>
      <w:r w:rsidRPr="0079200F">
        <w:rPr>
          <w:rFonts w:ascii="Times New Roman" w:hAnsi="Times New Roman" w:cs="Times New Roman"/>
          <w:b/>
          <w:bCs/>
          <w:sz w:val="18"/>
          <w:szCs w:val="18"/>
        </w:rPr>
        <w:t>tabViewAppointment.MouseClick</w:t>
      </w:r>
      <w:proofErr w:type="spellEnd"/>
    </w:p>
    <w:p w14:paraId="5754272C"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Dim </w:t>
      </w:r>
      <w:proofErr w:type="spellStart"/>
      <w:proofErr w:type="gramStart"/>
      <w:r w:rsidRPr="0079200F">
        <w:rPr>
          <w:rFonts w:ascii="Times New Roman" w:hAnsi="Times New Roman" w:cs="Times New Roman"/>
          <w:b/>
          <w:bCs/>
          <w:sz w:val="18"/>
          <w:szCs w:val="18"/>
        </w:rPr>
        <w:t>fd</w:t>
      </w:r>
      <w:proofErr w:type="spellEnd"/>
      <w:r w:rsidRPr="0079200F">
        <w:rPr>
          <w:rFonts w:ascii="Times New Roman" w:hAnsi="Times New Roman" w:cs="Times New Roman"/>
          <w:b/>
          <w:bCs/>
          <w:sz w:val="18"/>
          <w:szCs w:val="18"/>
        </w:rPr>
        <w:t>(</w:t>
      </w:r>
      <w:proofErr w:type="gramEnd"/>
      <w:r w:rsidRPr="0079200F">
        <w:rPr>
          <w:rFonts w:ascii="Times New Roman" w:hAnsi="Times New Roman" w:cs="Times New Roman"/>
          <w:b/>
          <w:bCs/>
          <w:sz w:val="18"/>
          <w:szCs w:val="18"/>
        </w:rPr>
        <w:t xml:space="preserve">) As String = </w:t>
      </w:r>
      <w:proofErr w:type="spellStart"/>
      <w:r w:rsidRPr="0079200F">
        <w:rPr>
          <w:rFonts w:ascii="Times New Roman" w:hAnsi="Times New Roman" w:cs="Times New Roman"/>
          <w:b/>
          <w:bCs/>
          <w:sz w:val="18"/>
          <w:szCs w:val="18"/>
        </w:rPr>
        <w:t>IO.File.ReadAllLines</w:t>
      </w:r>
      <w:proofErr w:type="spellEnd"/>
      <w:r w:rsidRPr="0079200F">
        <w:rPr>
          <w:rFonts w:ascii="Times New Roman" w:hAnsi="Times New Roman" w:cs="Times New Roman"/>
          <w:b/>
          <w:bCs/>
          <w:sz w:val="18"/>
          <w:szCs w:val="18"/>
        </w:rPr>
        <w:t>("app.txt")</w:t>
      </w:r>
    </w:p>
    <w:p w14:paraId="526FA584"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lastRenderedPageBreak/>
        <w:t xml:space="preserve">        For Each line </w:t>
      </w:r>
      <w:proofErr w:type="gramStart"/>
      <w:r w:rsidRPr="0079200F">
        <w:rPr>
          <w:rFonts w:ascii="Times New Roman" w:hAnsi="Times New Roman" w:cs="Times New Roman"/>
          <w:b/>
          <w:bCs/>
          <w:sz w:val="18"/>
          <w:szCs w:val="18"/>
        </w:rPr>
        <w:t>In</w:t>
      </w:r>
      <w:proofErr w:type="gramEnd"/>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fd</w:t>
      </w:r>
      <w:proofErr w:type="spellEnd"/>
    </w:p>
    <w:p w14:paraId="202D8D5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gramStart"/>
      <w:r w:rsidRPr="0079200F">
        <w:rPr>
          <w:rFonts w:ascii="Times New Roman" w:hAnsi="Times New Roman" w:cs="Times New Roman"/>
          <w:b/>
          <w:bCs/>
          <w:sz w:val="18"/>
          <w:szCs w:val="18"/>
        </w:rPr>
        <w:t>ListBox1.Items.Add</w:t>
      </w:r>
      <w:proofErr w:type="gramEnd"/>
      <w:r w:rsidRPr="0079200F">
        <w:rPr>
          <w:rFonts w:ascii="Times New Roman" w:hAnsi="Times New Roman" w:cs="Times New Roman"/>
          <w:b/>
          <w:bCs/>
          <w:sz w:val="18"/>
          <w:szCs w:val="18"/>
        </w:rPr>
        <w:t>(line)</w:t>
      </w:r>
    </w:p>
    <w:p w14:paraId="0E9370D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Next</w:t>
      </w:r>
    </w:p>
    <w:p w14:paraId="495D7B3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224DD2C4"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1E9B697E"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Button2_Click_1(sender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 Handles Button2.Click</w:t>
      </w:r>
    </w:p>
    <w:p w14:paraId="4B2ADAC5"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TabControl1.SelectedTab = </w:t>
      </w:r>
      <w:proofErr w:type="spellStart"/>
      <w:r w:rsidRPr="0079200F">
        <w:rPr>
          <w:rFonts w:ascii="Times New Roman" w:hAnsi="Times New Roman" w:cs="Times New Roman"/>
          <w:b/>
          <w:bCs/>
          <w:sz w:val="18"/>
          <w:szCs w:val="18"/>
        </w:rPr>
        <w:t>tabViewAppointment</w:t>
      </w:r>
      <w:proofErr w:type="spellEnd"/>
    </w:p>
    <w:p w14:paraId="461782CB"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MessageBox.Show</w:t>
      </w:r>
      <w:proofErr w:type="spellEnd"/>
      <w:r w:rsidRPr="0079200F">
        <w:rPr>
          <w:rFonts w:ascii="Times New Roman" w:hAnsi="Times New Roman" w:cs="Times New Roman"/>
          <w:b/>
          <w:bCs/>
          <w:sz w:val="18"/>
          <w:szCs w:val="18"/>
        </w:rPr>
        <w:t>("When you click the button you will" &amp; " be sent to the view appointments tab" &amp; " click below the box to view appointments if any")</w:t>
      </w:r>
    </w:p>
    <w:p w14:paraId="0F018DAD"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49A4D6DA"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3D33B17"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Private Sub Button3_</w:t>
      </w:r>
      <w:proofErr w:type="gramStart"/>
      <w:r w:rsidRPr="0079200F">
        <w:rPr>
          <w:rFonts w:ascii="Times New Roman" w:hAnsi="Times New Roman" w:cs="Times New Roman"/>
          <w:b/>
          <w:bCs/>
          <w:sz w:val="18"/>
          <w:szCs w:val="18"/>
        </w:rPr>
        <w:t>Click(</w:t>
      </w:r>
      <w:proofErr w:type="gramEnd"/>
      <w:r w:rsidRPr="0079200F">
        <w:rPr>
          <w:rFonts w:ascii="Times New Roman" w:hAnsi="Times New Roman" w:cs="Times New Roman"/>
          <w:b/>
          <w:bCs/>
          <w:sz w:val="18"/>
          <w:szCs w:val="18"/>
        </w:rPr>
        <w:t xml:space="preserve">sender As Object, e As </w:t>
      </w:r>
      <w:proofErr w:type="spellStart"/>
      <w:r w:rsidRPr="0079200F">
        <w:rPr>
          <w:rFonts w:ascii="Times New Roman" w:hAnsi="Times New Roman" w:cs="Times New Roman"/>
          <w:b/>
          <w:bCs/>
          <w:sz w:val="18"/>
          <w:szCs w:val="18"/>
        </w:rPr>
        <w:t>EventArgs</w:t>
      </w:r>
      <w:proofErr w:type="spellEnd"/>
      <w:r w:rsidRPr="0079200F">
        <w:rPr>
          <w:rFonts w:ascii="Times New Roman" w:hAnsi="Times New Roman" w:cs="Times New Roman"/>
          <w:b/>
          <w:bCs/>
          <w:sz w:val="18"/>
          <w:szCs w:val="18"/>
        </w:rPr>
        <w:t>) Handles Button3.Click</w:t>
      </w:r>
    </w:p>
    <w:p w14:paraId="698ECFA6"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w:t>
      </w:r>
      <w:proofErr w:type="spellStart"/>
      <w:r w:rsidRPr="0079200F">
        <w:rPr>
          <w:rFonts w:ascii="Times New Roman" w:hAnsi="Times New Roman" w:cs="Times New Roman"/>
          <w:b/>
          <w:bCs/>
          <w:sz w:val="18"/>
          <w:szCs w:val="18"/>
        </w:rPr>
        <w:t>MessageBox.Show</w:t>
      </w:r>
      <w:proofErr w:type="spellEnd"/>
      <w:r w:rsidRPr="0079200F">
        <w:rPr>
          <w:rFonts w:ascii="Times New Roman" w:hAnsi="Times New Roman" w:cs="Times New Roman"/>
          <w:b/>
          <w:bCs/>
          <w:sz w:val="18"/>
          <w:szCs w:val="18"/>
        </w:rPr>
        <w:t xml:space="preserve">("Developed in Fall 2019 by"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Logan Craig"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Gabriel Long"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Luke Fleming"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Daniel </w:t>
      </w:r>
      <w:proofErr w:type="spellStart"/>
      <w:r w:rsidRPr="0079200F">
        <w:rPr>
          <w:rFonts w:ascii="Times New Roman" w:hAnsi="Times New Roman" w:cs="Times New Roman"/>
          <w:b/>
          <w:bCs/>
          <w:sz w:val="18"/>
          <w:szCs w:val="18"/>
        </w:rPr>
        <w:t>Kakwata</w:t>
      </w:r>
      <w:proofErr w:type="spellEnd"/>
      <w:r w:rsidRPr="0079200F">
        <w:rPr>
          <w:rFonts w:ascii="Times New Roman" w:hAnsi="Times New Roman" w:cs="Times New Roman"/>
          <w:b/>
          <w:bCs/>
          <w:sz w:val="18"/>
          <w:szCs w:val="18"/>
        </w:rPr>
        <w:t xml:space="preserve">"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w:t>
      </w:r>
      <w:proofErr w:type="spellStart"/>
      <w:r w:rsidRPr="0079200F">
        <w:rPr>
          <w:rFonts w:ascii="Times New Roman" w:hAnsi="Times New Roman" w:cs="Times New Roman"/>
          <w:b/>
          <w:bCs/>
          <w:sz w:val="18"/>
          <w:szCs w:val="18"/>
        </w:rPr>
        <w:t>Gartrel</w:t>
      </w:r>
      <w:proofErr w:type="spellEnd"/>
      <w:r w:rsidRPr="0079200F">
        <w:rPr>
          <w:rFonts w:ascii="Times New Roman" w:hAnsi="Times New Roman" w:cs="Times New Roman"/>
          <w:b/>
          <w:bCs/>
          <w:sz w:val="18"/>
          <w:szCs w:val="18"/>
        </w:rPr>
        <w:t xml:space="preserve"> Barnes"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 Gary Locklear"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 </w:t>
      </w:r>
      <w:proofErr w:type="spellStart"/>
      <w:r w:rsidRPr="0079200F">
        <w:rPr>
          <w:rFonts w:ascii="Times New Roman" w:hAnsi="Times New Roman" w:cs="Times New Roman"/>
          <w:b/>
          <w:bCs/>
          <w:sz w:val="18"/>
          <w:szCs w:val="18"/>
        </w:rPr>
        <w:t>vbCrLf</w:t>
      </w:r>
      <w:proofErr w:type="spellEnd"/>
      <w:r w:rsidRPr="0079200F">
        <w:rPr>
          <w:rFonts w:ascii="Times New Roman" w:hAnsi="Times New Roman" w:cs="Times New Roman"/>
          <w:b/>
          <w:bCs/>
          <w:sz w:val="18"/>
          <w:szCs w:val="18"/>
        </w:rPr>
        <w:t xml:space="preserve"> &amp;</w:t>
      </w:r>
    </w:p>
    <w:p w14:paraId="26C0FB8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"This application is released under the terms of GNU General Public license version 3.0. The software comes with absolutely </w:t>
      </w:r>
      <w:proofErr w:type="spellStart"/>
      <w:r w:rsidRPr="0079200F">
        <w:rPr>
          <w:rFonts w:ascii="Times New Roman" w:hAnsi="Times New Roman" w:cs="Times New Roman"/>
          <w:b/>
          <w:bCs/>
          <w:sz w:val="18"/>
          <w:szCs w:val="18"/>
        </w:rPr>
        <w:t>nowarranty</w:t>
      </w:r>
      <w:proofErr w:type="spellEnd"/>
      <w:r w:rsidRPr="0079200F">
        <w:rPr>
          <w:rFonts w:ascii="Times New Roman" w:hAnsi="Times New Roman" w:cs="Times New Roman"/>
          <w:b/>
          <w:bCs/>
          <w:sz w:val="18"/>
          <w:szCs w:val="18"/>
        </w:rPr>
        <w:t>.", "About This Application")</w:t>
      </w:r>
    </w:p>
    <w:p w14:paraId="547E5D48"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End Sub</w:t>
      </w:r>
    </w:p>
    <w:p w14:paraId="0ECD7AE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End Class</w:t>
      </w:r>
    </w:p>
    <w:p w14:paraId="7BF1EC40"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Public Class Person</w:t>
      </w:r>
    </w:p>
    <w:p w14:paraId="0B0153C1"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4CF6DA5F"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Public name As String</w:t>
      </w:r>
    </w:p>
    <w:p w14:paraId="35243E63"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Public date1 As String</w:t>
      </w:r>
    </w:p>
    <w:p w14:paraId="4A7A2791"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 xml:space="preserve">    Public time1 As String</w:t>
      </w:r>
    </w:p>
    <w:p w14:paraId="4B4CCA14"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BF14A63" w14:textId="77777777" w:rsidR="0079200F" w:rsidRPr="0079200F" w:rsidRDefault="0079200F" w:rsidP="0079200F">
      <w:pPr>
        <w:spacing w:line="240" w:lineRule="auto"/>
        <w:ind w:firstLine="720"/>
        <w:jc w:val="center"/>
        <w:rPr>
          <w:rFonts w:ascii="Times New Roman" w:hAnsi="Times New Roman" w:cs="Times New Roman"/>
          <w:b/>
          <w:bCs/>
          <w:sz w:val="18"/>
          <w:szCs w:val="18"/>
        </w:rPr>
      </w:pPr>
    </w:p>
    <w:p w14:paraId="52BFB219" w14:textId="77777777" w:rsidR="0079200F" w:rsidRPr="0079200F" w:rsidRDefault="0079200F" w:rsidP="0079200F">
      <w:pPr>
        <w:spacing w:line="240" w:lineRule="auto"/>
        <w:ind w:firstLine="720"/>
        <w:jc w:val="center"/>
        <w:rPr>
          <w:rFonts w:ascii="Times New Roman" w:hAnsi="Times New Roman" w:cs="Times New Roman"/>
          <w:b/>
          <w:bCs/>
          <w:sz w:val="18"/>
          <w:szCs w:val="18"/>
        </w:rPr>
      </w:pPr>
      <w:r w:rsidRPr="0079200F">
        <w:rPr>
          <w:rFonts w:ascii="Times New Roman" w:hAnsi="Times New Roman" w:cs="Times New Roman"/>
          <w:b/>
          <w:bCs/>
          <w:sz w:val="18"/>
          <w:szCs w:val="18"/>
        </w:rPr>
        <w:t>End Class</w:t>
      </w:r>
    </w:p>
    <w:p w14:paraId="4EC4729F" w14:textId="77777777" w:rsidR="0079200F" w:rsidRPr="0079200F" w:rsidRDefault="0079200F" w:rsidP="0079200F">
      <w:pPr>
        <w:ind w:firstLine="720"/>
        <w:jc w:val="center"/>
        <w:rPr>
          <w:rFonts w:ascii="Times New Roman" w:hAnsi="Times New Roman" w:cs="Times New Roman"/>
          <w:b/>
          <w:bCs/>
          <w:sz w:val="18"/>
          <w:szCs w:val="18"/>
        </w:rPr>
      </w:pPr>
    </w:p>
    <w:sectPr w:rsidR="0079200F" w:rsidRPr="0079200F" w:rsidSect="00425F2A">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772E" w14:textId="77777777" w:rsidR="005D1BBA" w:rsidRDefault="005D1BBA" w:rsidP="00755D1C">
      <w:pPr>
        <w:spacing w:after="0" w:line="240" w:lineRule="auto"/>
      </w:pPr>
      <w:r>
        <w:separator/>
      </w:r>
    </w:p>
  </w:endnote>
  <w:endnote w:type="continuationSeparator" w:id="0">
    <w:p w14:paraId="4939362D" w14:textId="77777777" w:rsidR="005D1BBA" w:rsidRDefault="005D1BBA" w:rsidP="00755D1C">
      <w:pPr>
        <w:spacing w:after="0" w:line="240" w:lineRule="auto"/>
      </w:pPr>
      <w:r>
        <w:continuationSeparator/>
      </w:r>
    </w:p>
  </w:endnote>
  <w:endnote w:type="continuationNotice" w:id="1">
    <w:p w14:paraId="601B2F22" w14:textId="77777777" w:rsidR="005D1BBA" w:rsidRDefault="005D1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宋体">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A6AE8" w14:textId="26BF6227" w:rsidR="00C1513C" w:rsidRDefault="00C1513C">
    <w:pPr>
      <w:pStyle w:val="Footer"/>
    </w:pPr>
  </w:p>
  <w:p w14:paraId="17254C9C" w14:textId="77777777" w:rsidR="00C1513C" w:rsidRDefault="00C15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5137" w14:textId="77777777" w:rsidR="005D1BBA" w:rsidRDefault="005D1BBA" w:rsidP="00755D1C">
      <w:pPr>
        <w:spacing w:after="0" w:line="240" w:lineRule="auto"/>
      </w:pPr>
      <w:r>
        <w:separator/>
      </w:r>
    </w:p>
  </w:footnote>
  <w:footnote w:type="continuationSeparator" w:id="0">
    <w:p w14:paraId="1013C09B" w14:textId="77777777" w:rsidR="005D1BBA" w:rsidRDefault="005D1BBA" w:rsidP="00755D1C">
      <w:pPr>
        <w:spacing w:after="0" w:line="240" w:lineRule="auto"/>
      </w:pPr>
      <w:r>
        <w:continuationSeparator/>
      </w:r>
    </w:p>
  </w:footnote>
  <w:footnote w:type="continuationNotice" w:id="1">
    <w:p w14:paraId="442001BB" w14:textId="77777777" w:rsidR="005D1BBA" w:rsidRDefault="005D1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53119" w14:textId="0ABD27BC" w:rsidR="00C1513C" w:rsidRDefault="00C1513C">
    <w:pPr>
      <w:pStyle w:val="Header"/>
      <w:jc w:val="right"/>
    </w:pPr>
  </w:p>
  <w:p w14:paraId="5F39900F" w14:textId="44597E6F" w:rsidR="00C1513C" w:rsidRDefault="00C1513C" w:rsidP="000706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356827"/>
      <w:docPartObj>
        <w:docPartGallery w:val="Page Numbers (Top of Page)"/>
        <w:docPartUnique/>
      </w:docPartObj>
    </w:sdtPr>
    <w:sdtEndPr>
      <w:rPr>
        <w:noProof/>
      </w:rPr>
    </w:sdtEndPr>
    <w:sdtContent>
      <w:p w14:paraId="65838671" w14:textId="2A52C9F3" w:rsidR="00C1513C" w:rsidRDefault="00C151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1E9C7F" w14:textId="4F81B629" w:rsidR="00C1513C" w:rsidRDefault="00C1513C" w:rsidP="004D1C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4B62"/>
    <w:multiLevelType w:val="hybridMultilevel"/>
    <w:tmpl w:val="69E4E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DB5790"/>
    <w:multiLevelType w:val="hybridMultilevel"/>
    <w:tmpl w:val="C7A221E4"/>
    <w:lvl w:ilvl="0" w:tplc="2724F2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9B7AD2"/>
    <w:multiLevelType w:val="hybridMultilevel"/>
    <w:tmpl w:val="38D25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AA436F"/>
    <w:multiLevelType w:val="hybridMultilevel"/>
    <w:tmpl w:val="69E4E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DD7D5B"/>
    <w:multiLevelType w:val="multilevel"/>
    <w:tmpl w:val="C7D6FF9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613BE6"/>
    <w:multiLevelType w:val="hybridMultilevel"/>
    <w:tmpl w:val="2B42EB1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4A641A06"/>
    <w:multiLevelType w:val="hybridMultilevel"/>
    <w:tmpl w:val="F69C5CDA"/>
    <w:lvl w:ilvl="0" w:tplc="74BE2114">
      <w:start w:val="1"/>
      <w:numFmt w:val="bullet"/>
      <w:lvlText w:val="•"/>
      <w:lvlJc w:val="left"/>
      <w:pPr>
        <w:tabs>
          <w:tab w:val="num" w:pos="720"/>
        </w:tabs>
        <w:ind w:left="720" w:hanging="360"/>
      </w:pPr>
      <w:rPr>
        <w:rFonts w:ascii="Arial" w:hAnsi="Arial" w:hint="default"/>
      </w:rPr>
    </w:lvl>
    <w:lvl w:ilvl="1" w:tplc="706A3100" w:tentative="1">
      <w:start w:val="1"/>
      <w:numFmt w:val="bullet"/>
      <w:lvlText w:val="•"/>
      <w:lvlJc w:val="left"/>
      <w:pPr>
        <w:tabs>
          <w:tab w:val="num" w:pos="1440"/>
        </w:tabs>
        <w:ind w:left="1440" w:hanging="360"/>
      </w:pPr>
      <w:rPr>
        <w:rFonts w:ascii="Arial" w:hAnsi="Arial" w:hint="default"/>
      </w:rPr>
    </w:lvl>
    <w:lvl w:ilvl="2" w:tplc="35B6EB3C" w:tentative="1">
      <w:start w:val="1"/>
      <w:numFmt w:val="bullet"/>
      <w:lvlText w:val="•"/>
      <w:lvlJc w:val="left"/>
      <w:pPr>
        <w:tabs>
          <w:tab w:val="num" w:pos="2160"/>
        </w:tabs>
        <w:ind w:left="2160" w:hanging="360"/>
      </w:pPr>
      <w:rPr>
        <w:rFonts w:ascii="Arial" w:hAnsi="Arial" w:hint="default"/>
      </w:rPr>
    </w:lvl>
    <w:lvl w:ilvl="3" w:tplc="0C1CE2DA" w:tentative="1">
      <w:start w:val="1"/>
      <w:numFmt w:val="bullet"/>
      <w:lvlText w:val="•"/>
      <w:lvlJc w:val="left"/>
      <w:pPr>
        <w:tabs>
          <w:tab w:val="num" w:pos="2880"/>
        </w:tabs>
        <w:ind w:left="2880" w:hanging="360"/>
      </w:pPr>
      <w:rPr>
        <w:rFonts w:ascii="Arial" w:hAnsi="Arial" w:hint="default"/>
      </w:rPr>
    </w:lvl>
    <w:lvl w:ilvl="4" w:tplc="89D2C89E" w:tentative="1">
      <w:start w:val="1"/>
      <w:numFmt w:val="bullet"/>
      <w:lvlText w:val="•"/>
      <w:lvlJc w:val="left"/>
      <w:pPr>
        <w:tabs>
          <w:tab w:val="num" w:pos="3600"/>
        </w:tabs>
        <w:ind w:left="3600" w:hanging="360"/>
      </w:pPr>
      <w:rPr>
        <w:rFonts w:ascii="Arial" w:hAnsi="Arial" w:hint="default"/>
      </w:rPr>
    </w:lvl>
    <w:lvl w:ilvl="5" w:tplc="EA78ADF0" w:tentative="1">
      <w:start w:val="1"/>
      <w:numFmt w:val="bullet"/>
      <w:lvlText w:val="•"/>
      <w:lvlJc w:val="left"/>
      <w:pPr>
        <w:tabs>
          <w:tab w:val="num" w:pos="4320"/>
        </w:tabs>
        <w:ind w:left="4320" w:hanging="360"/>
      </w:pPr>
      <w:rPr>
        <w:rFonts w:ascii="Arial" w:hAnsi="Arial" w:hint="default"/>
      </w:rPr>
    </w:lvl>
    <w:lvl w:ilvl="6" w:tplc="692ACBF6" w:tentative="1">
      <w:start w:val="1"/>
      <w:numFmt w:val="bullet"/>
      <w:lvlText w:val="•"/>
      <w:lvlJc w:val="left"/>
      <w:pPr>
        <w:tabs>
          <w:tab w:val="num" w:pos="5040"/>
        </w:tabs>
        <w:ind w:left="5040" w:hanging="360"/>
      </w:pPr>
      <w:rPr>
        <w:rFonts w:ascii="Arial" w:hAnsi="Arial" w:hint="default"/>
      </w:rPr>
    </w:lvl>
    <w:lvl w:ilvl="7" w:tplc="1164A12A" w:tentative="1">
      <w:start w:val="1"/>
      <w:numFmt w:val="bullet"/>
      <w:lvlText w:val="•"/>
      <w:lvlJc w:val="left"/>
      <w:pPr>
        <w:tabs>
          <w:tab w:val="num" w:pos="5760"/>
        </w:tabs>
        <w:ind w:left="5760" w:hanging="360"/>
      </w:pPr>
      <w:rPr>
        <w:rFonts w:ascii="Arial" w:hAnsi="Arial" w:hint="default"/>
      </w:rPr>
    </w:lvl>
    <w:lvl w:ilvl="8" w:tplc="489AC2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587BA0"/>
    <w:multiLevelType w:val="multilevel"/>
    <w:tmpl w:val="F1D623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39534F6"/>
    <w:multiLevelType w:val="hybridMultilevel"/>
    <w:tmpl w:val="014C3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DE70BF"/>
    <w:multiLevelType w:val="hybridMultilevel"/>
    <w:tmpl w:val="BBB6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Long">
    <w15:presenceInfo w15:providerId="None" w15:userId="Gabriel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C1"/>
    <w:rsid w:val="000272F1"/>
    <w:rsid w:val="0007061F"/>
    <w:rsid w:val="000B7E11"/>
    <w:rsid w:val="000C78EC"/>
    <w:rsid w:val="000F216C"/>
    <w:rsid w:val="00101F4F"/>
    <w:rsid w:val="0017325A"/>
    <w:rsid w:val="00176F9F"/>
    <w:rsid w:val="002020F4"/>
    <w:rsid w:val="00210E66"/>
    <w:rsid w:val="00211A4E"/>
    <w:rsid w:val="00224B18"/>
    <w:rsid w:val="002854D4"/>
    <w:rsid w:val="002949C1"/>
    <w:rsid w:val="002B23A3"/>
    <w:rsid w:val="002E1E7E"/>
    <w:rsid w:val="003300DD"/>
    <w:rsid w:val="0034708F"/>
    <w:rsid w:val="003722CA"/>
    <w:rsid w:val="003818D1"/>
    <w:rsid w:val="003C63D6"/>
    <w:rsid w:val="00422769"/>
    <w:rsid w:val="00425F2A"/>
    <w:rsid w:val="00432C67"/>
    <w:rsid w:val="00472E40"/>
    <w:rsid w:val="00487E66"/>
    <w:rsid w:val="004938DE"/>
    <w:rsid w:val="004B1696"/>
    <w:rsid w:val="004D1C02"/>
    <w:rsid w:val="005C4C07"/>
    <w:rsid w:val="005D1BBA"/>
    <w:rsid w:val="00606BFC"/>
    <w:rsid w:val="00623A01"/>
    <w:rsid w:val="006452BD"/>
    <w:rsid w:val="00655CBB"/>
    <w:rsid w:val="00687B18"/>
    <w:rsid w:val="006A74BB"/>
    <w:rsid w:val="006D4670"/>
    <w:rsid w:val="006F1D2A"/>
    <w:rsid w:val="00707692"/>
    <w:rsid w:val="00716416"/>
    <w:rsid w:val="00750F2F"/>
    <w:rsid w:val="00755D1C"/>
    <w:rsid w:val="00767025"/>
    <w:rsid w:val="00790AC0"/>
    <w:rsid w:val="0079200F"/>
    <w:rsid w:val="007A0F52"/>
    <w:rsid w:val="007A3262"/>
    <w:rsid w:val="007D1D1B"/>
    <w:rsid w:val="00842083"/>
    <w:rsid w:val="008C2D16"/>
    <w:rsid w:val="00906586"/>
    <w:rsid w:val="00951CE3"/>
    <w:rsid w:val="00964A56"/>
    <w:rsid w:val="00991EC2"/>
    <w:rsid w:val="00A0656B"/>
    <w:rsid w:val="00A46F2A"/>
    <w:rsid w:val="00A51F14"/>
    <w:rsid w:val="00AD5506"/>
    <w:rsid w:val="00AE1928"/>
    <w:rsid w:val="00AE2077"/>
    <w:rsid w:val="00AF60FE"/>
    <w:rsid w:val="00B16EF5"/>
    <w:rsid w:val="00B507C8"/>
    <w:rsid w:val="00B64ED5"/>
    <w:rsid w:val="00B774BA"/>
    <w:rsid w:val="00BF54B1"/>
    <w:rsid w:val="00C0080B"/>
    <w:rsid w:val="00C1513C"/>
    <w:rsid w:val="00C33A3A"/>
    <w:rsid w:val="00C37DB8"/>
    <w:rsid w:val="00C53BED"/>
    <w:rsid w:val="00CB4FCA"/>
    <w:rsid w:val="00CC22DF"/>
    <w:rsid w:val="00CD5102"/>
    <w:rsid w:val="00D25134"/>
    <w:rsid w:val="00DD13EF"/>
    <w:rsid w:val="00E61C49"/>
    <w:rsid w:val="00E6423E"/>
    <w:rsid w:val="00E75059"/>
    <w:rsid w:val="00E9646F"/>
    <w:rsid w:val="00F553FA"/>
    <w:rsid w:val="00F76732"/>
    <w:rsid w:val="00F95B54"/>
    <w:rsid w:val="00FC31E1"/>
    <w:rsid w:val="00FF4E35"/>
    <w:rsid w:val="00FF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88C60"/>
  <w15:chartTrackingRefBased/>
  <w15:docId w15:val="{7AAAD1B9-FEF2-49BD-AF3F-99F0B0C9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C1"/>
    <w:pPr>
      <w:ind w:left="720"/>
      <w:contextualSpacing/>
    </w:pPr>
  </w:style>
  <w:style w:type="table" w:styleId="TableGrid">
    <w:name w:val="Table Grid"/>
    <w:basedOn w:val="TableNormal"/>
    <w:uiPriority w:val="39"/>
    <w:rsid w:val="00AF6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D1C"/>
  </w:style>
  <w:style w:type="paragraph" w:styleId="Footer">
    <w:name w:val="footer"/>
    <w:basedOn w:val="Normal"/>
    <w:link w:val="FooterChar"/>
    <w:uiPriority w:val="99"/>
    <w:unhideWhenUsed/>
    <w:rsid w:val="0075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D1C"/>
  </w:style>
  <w:style w:type="paragraph" w:styleId="Revision">
    <w:name w:val="Revision"/>
    <w:hidden/>
    <w:uiPriority w:val="99"/>
    <w:semiHidden/>
    <w:rsid w:val="00755D1C"/>
    <w:pPr>
      <w:spacing w:after="0" w:line="240" w:lineRule="auto"/>
    </w:pPr>
  </w:style>
  <w:style w:type="paragraph" w:styleId="BalloonText">
    <w:name w:val="Balloon Text"/>
    <w:basedOn w:val="Normal"/>
    <w:link w:val="BalloonTextChar"/>
    <w:uiPriority w:val="99"/>
    <w:semiHidden/>
    <w:unhideWhenUsed/>
    <w:rsid w:val="00755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D1C"/>
    <w:rPr>
      <w:rFonts w:ascii="Segoe UI" w:hAnsi="Segoe UI" w:cs="Segoe UI"/>
      <w:sz w:val="18"/>
      <w:szCs w:val="18"/>
    </w:rPr>
  </w:style>
  <w:style w:type="character" w:styleId="LineNumber">
    <w:name w:val="line number"/>
    <w:basedOn w:val="DefaultParagraphFont"/>
    <w:uiPriority w:val="99"/>
    <w:semiHidden/>
    <w:unhideWhenUsed/>
    <w:rsid w:val="004D1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052">
      <w:bodyDiv w:val="1"/>
      <w:marLeft w:val="0"/>
      <w:marRight w:val="0"/>
      <w:marTop w:val="0"/>
      <w:marBottom w:val="0"/>
      <w:divBdr>
        <w:top w:val="none" w:sz="0" w:space="0" w:color="auto"/>
        <w:left w:val="none" w:sz="0" w:space="0" w:color="auto"/>
        <w:bottom w:val="none" w:sz="0" w:space="0" w:color="auto"/>
        <w:right w:val="none" w:sz="0" w:space="0" w:color="auto"/>
      </w:divBdr>
    </w:div>
    <w:div w:id="47580632">
      <w:bodyDiv w:val="1"/>
      <w:marLeft w:val="0"/>
      <w:marRight w:val="0"/>
      <w:marTop w:val="0"/>
      <w:marBottom w:val="0"/>
      <w:divBdr>
        <w:top w:val="none" w:sz="0" w:space="0" w:color="auto"/>
        <w:left w:val="none" w:sz="0" w:space="0" w:color="auto"/>
        <w:bottom w:val="none" w:sz="0" w:space="0" w:color="auto"/>
        <w:right w:val="none" w:sz="0" w:space="0" w:color="auto"/>
      </w:divBdr>
      <w:divsChild>
        <w:div w:id="1628663175">
          <w:marLeft w:val="0"/>
          <w:marRight w:val="0"/>
          <w:marTop w:val="0"/>
          <w:marBottom w:val="0"/>
          <w:divBdr>
            <w:top w:val="none" w:sz="0" w:space="0" w:color="auto"/>
            <w:left w:val="none" w:sz="0" w:space="0" w:color="auto"/>
            <w:bottom w:val="none" w:sz="0" w:space="0" w:color="auto"/>
            <w:right w:val="none" w:sz="0" w:space="0" w:color="auto"/>
          </w:divBdr>
          <w:divsChild>
            <w:div w:id="179242284">
              <w:marLeft w:val="1200"/>
              <w:marRight w:val="0"/>
              <w:marTop w:val="0"/>
              <w:marBottom w:val="0"/>
              <w:divBdr>
                <w:top w:val="none" w:sz="0" w:space="0" w:color="auto"/>
                <w:left w:val="none" w:sz="0" w:space="0" w:color="auto"/>
                <w:bottom w:val="none" w:sz="0" w:space="0" w:color="auto"/>
                <w:right w:val="none" w:sz="0" w:space="0" w:color="auto"/>
              </w:divBdr>
              <w:divsChild>
                <w:div w:id="1196499820">
                  <w:marLeft w:val="0"/>
                  <w:marRight w:val="0"/>
                  <w:marTop w:val="0"/>
                  <w:marBottom w:val="0"/>
                  <w:divBdr>
                    <w:top w:val="none" w:sz="0" w:space="0" w:color="auto"/>
                    <w:left w:val="none" w:sz="0" w:space="0" w:color="auto"/>
                    <w:bottom w:val="none" w:sz="0" w:space="0" w:color="auto"/>
                    <w:right w:val="none" w:sz="0" w:space="0" w:color="auto"/>
                  </w:divBdr>
                  <w:divsChild>
                    <w:div w:id="1048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083">
          <w:marLeft w:val="0"/>
          <w:marRight w:val="0"/>
          <w:marTop w:val="0"/>
          <w:marBottom w:val="0"/>
          <w:divBdr>
            <w:top w:val="none" w:sz="0" w:space="0" w:color="auto"/>
            <w:left w:val="none" w:sz="0" w:space="0" w:color="auto"/>
            <w:bottom w:val="none" w:sz="0" w:space="0" w:color="auto"/>
            <w:right w:val="none" w:sz="0" w:space="0" w:color="auto"/>
          </w:divBdr>
          <w:divsChild>
            <w:div w:id="1870070888">
              <w:marLeft w:val="1200"/>
              <w:marRight w:val="0"/>
              <w:marTop w:val="0"/>
              <w:marBottom w:val="0"/>
              <w:divBdr>
                <w:top w:val="none" w:sz="0" w:space="0" w:color="auto"/>
                <w:left w:val="none" w:sz="0" w:space="0" w:color="auto"/>
                <w:bottom w:val="none" w:sz="0" w:space="0" w:color="auto"/>
                <w:right w:val="none" w:sz="0" w:space="0" w:color="auto"/>
              </w:divBdr>
              <w:divsChild>
                <w:div w:id="392657634">
                  <w:marLeft w:val="0"/>
                  <w:marRight w:val="0"/>
                  <w:marTop w:val="0"/>
                  <w:marBottom w:val="0"/>
                  <w:divBdr>
                    <w:top w:val="none" w:sz="0" w:space="0" w:color="auto"/>
                    <w:left w:val="none" w:sz="0" w:space="0" w:color="auto"/>
                    <w:bottom w:val="none" w:sz="0" w:space="0" w:color="auto"/>
                    <w:right w:val="none" w:sz="0" w:space="0" w:color="auto"/>
                  </w:divBdr>
                  <w:divsChild>
                    <w:div w:id="19736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7385">
          <w:marLeft w:val="0"/>
          <w:marRight w:val="0"/>
          <w:marTop w:val="0"/>
          <w:marBottom w:val="0"/>
          <w:divBdr>
            <w:top w:val="none" w:sz="0" w:space="0" w:color="auto"/>
            <w:left w:val="none" w:sz="0" w:space="0" w:color="auto"/>
            <w:bottom w:val="none" w:sz="0" w:space="0" w:color="auto"/>
            <w:right w:val="none" w:sz="0" w:space="0" w:color="auto"/>
          </w:divBdr>
          <w:divsChild>
            <w:div w:id="607466051">
              <w:marLeft w:val="1200"/>
              <w:marRight w:val="0"/>
              <w:marTop w:val="0"/>
              <w:marBottom w:val="0"/>
              <w:divBdr>
                <w:top w:val="none" w:sz="0" w:space="0" w:color="auto"/>
                <w:left w:val="none" w:sz="0" w:space="0" w:color="auto"/>
                <w:bottom w:val="none" w:sz="0" w:space="0" w:color="auto"/>
                <w:right w:val="none" w:sz="0" w:space="0" w:color="auto"/>
              </w:divBdr>
              <w:divsChild>
                <w:div w:id="110319333">
                  <w:marLeft w:val="0"/>
                  <w:marRight w:val="0"/>
                  <w:marTop w:val="0"/>
                  <w:marBottom w:val="0"/>
                  <w:divBdr>
                    <w:top w:val="none" w:sz="0" w:space="0" w:color="auto"/>
                    <w:left w:val="none" w:sz="0" w:space="0" w:color="auto"/>
                    <w:bottom w:val="none" w:sz="0" w:space="0" w:color="auto"/>
                    <w:right w:val="none" w:sz="0" w:space="0" w:color="auto"/>
                  </w:divBdr>
                  <w:divsChild>
                    <w:div w:id="183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1176">
      <w:bodyDiv w:val="1"/>
      <w:marLeft w:val="0"/>
      <w:marRight w:val="0"/>
      <w:marTop w:val="0"/>
      <w:marBottom w:val="0"/>
      <w:divBdr>
        <w:top w:val="none" w:sz="0" w:space="0" w:color="auto"/>
        <w:left w:val="none" w:sz="0" w:space="0" w:color="auto"/>
        <w:bottom w:val="none" w:sz="0" w:space="0" w:color="auto"/>
        <w:right w:val="none" w:sz="0" w:space="0" w:color="auto"/>
      </w:divBdr>
    </w:div>
    <w:div w:id="244607854">
      <w:bodyDiv w:val="1"/>
      <w:marLeft w:val="0"/>
      <w:marRight w:val="0"/>
      <w:marTop w:val="0"/>
      <w:marBottom w:val="0"/>
      <w:divBdr>
        <w:top w:val="none" w:sz="0" w:space="0" w:color="auto"/>
        <w:left w:val="none" w:sz="0" w:space="0" w:color="auto"/>
        <w:bottom w:val="none" w:sz="0" w:space="0" w:color="auto"/>
        <w:right w:val="none" w:sz="0" w:space="0" w:color="auto"/>
      </w:divBdr>
    </w:div>
    <w:div w:id="265964463">
      <w:bodyDiv w:val="1"/>
      <w:marLeft w:val="0"/>
      <w:marRight w:val="0"/>
      <w:marTop w:val="0"/>
      <w:marBottom w:val="0"/>
      <w:divBdr>
        <w:top w:val="none" w:sz="0" w:space="0" w:color="auto"/>
        <w:left w:val="none" w:sz="0" w:space="0" w:color="auto"/>
        <w:bottom w:val="none" w:sz="0" w:space="0" w:color="auto"/>
        <w:right w:val="none" w:sz="0" w:space="0" w:color="auto"/>
      </w:divBdr>
    </w:div>
    <w:div w:id="268926744">
      <w:bodyDiv w:val="1"/>
      <w:marLeft w:val="0"/>
      <w:marRight w:val="0"/>
      <w:marTop w:val="0"/>
      <w:marBottom w:val="0"/>
      <w:divBdr>
        <w:top w:val="none" w:sz="0" w:space="0" w:color="auto"/>
        <w:left w:val="none" w:sz="0" w:space="0" w:color="auto"/>
        <w:bottom w:val="none" w:sz="0" w:space="0" w:color="auto"/>
        <w:right w:val="none" w:sz="0" w:space="0" w:color="auto"/>
      </w:divBdr>
    </w:div>
    <w:div w:id="432674271">
      <w:bodyDiv w:val="1"/>
      <w:marLeft w:val="0"/>
      <w:marRight w:val="0"/>
      <w:marTop w:val="0"/>
      <w:marBottom w:val="0"/>
      <w:divBdr>
        <w:top w:val="none" w:sz="0" w:space="0" w:color="auto"/>
        <w:left w:val="none" w:sz="0" w:space="0" w:color="auto"/>
        <w:bottom w:val="none" w:sz="0" w:space="0" w:color="auto"/>
        <w:right w:val="none" w:sz="0" w:space="0" w:color="auto"/>
      </w:divBdr>
      <w:divsChild>
        <w:div w:id="366226803">
          <w:marLeft w:val="360"/>
          <w:marRight w:val="0"/>
          <w:marTop w:val="200"/>
          <w:marBottom w:val="0"/>
          <w:divBdr>
            <w:top w:val="none" w:sz="0" w:space="0" w:color="auto"/>
            <w:left w:val="none" w:sz="0" w:space="0" w:color="auto"/>
            <w:bottom w:val="none" w:sz="0" w:space="0" w:color="auto"/>
            <w:right w:val="none" w:sz="0" w:space="0" w:color="auto"/>
          </w:divBdr>
        </w:div>
      </w:divsChild>
    </w:div>
    <w:div w:id="650209528">
      <w:bodyDiv w:val="1"/>
      <w:marLeft w:val="0"/>
      <w:marRight w:val="0"/>
      <w:marTop w:val="0"/>
      <w:marBottom w:val="0"/>
      <w:divBdr>
        <w:top w:val="none" w:sz="0" w:space="0" w:color="auto"/>
        <w:left w:val="none" w:sz="0" w:space="0" w:color="auto"/>
        <w:bottom w:val="none" w:sz="0" w:space="0" w:color="auto"/>
        <w:right w:val="none" w:sz="0" w:space="0" w:color="auto"/>
      </w:divBdr>
    </w:div>
    <w:div w:id="708917857">
      <w:bodyDiv w:val="1"/>
      <w:marLeft w:val="0"/>
      <w:marRight w:val="0"/>
      <w:marTop w:val="0"/>
      <w:marBottom w:val="0"/>
      <w:divBdr>
        <w:top w:val="none" w:sz="0" w:space="0" w:color="auto"/>
        <w:left w:val="none" w:sz="0" w:space="0" w:color="auto"/>
        <w:bottom w:val="none" w:sz="0" w:space="0" w:color="auto"/>
        <w:right w:val="none" w:sz="0" w:space="0" w:color="auto"/>
      </w:divBdr>
    </w:div>
    <w:div w:id="757753054">
      <w:bodyDiv w:val="1"/>
      <w:marLeft w:val="0"/>
      <w:marRight w:val="0"/>
      <w:marTop w:val="0"/>
      <w:marBottom w:val="0"/>
      <w:divBdr>
        <w:top w:val="none" w:sz="0" w:space="0" w:color="auto"/>
        <w:left w:val="none" w:sz="0" w:space="0" w:color="auto"/>
        <w:bottom w:val="none" w:sz="0" w:space="0" w:color="auto"/>
        <w:right w:val="none" w:sz="0" w:space="0" w:color="auto"/>
      </w:divBdr>
    </w:div>
    <w:div w:id="874193082">
      <w:bodyDiv w:val="1"/>
      <w:marLeft w:val="0"/>
      <w:marRight w:val="0"/>
      <w:marTop w:val="0"/>
      <w:marBottom w:val="0"/>
      <w:divBdr>
        <w:top w:val="none" w:sz="0" w:space="0" w:color="auto"/>
        <w:left w:val="none" w:sz="0" w:space="0" w:color="auto"/>
        <w:bottom w:val="none" w:sz="0" w:space="0" w:color="auto"/>
        <w:right w:val="none" w:sz="0" w:space="0" w:color="auto"/>
      </w:divBdr>
    </w:div>
    <w:div w:id="986860353">
      <w:bodyDiv w:val="1"/>
      <w:marLeft w:val="0"/>
      <w:marRight w:val="0"/>
      <w:marTop w:val="0"/>
      <w:marBottom w:val="0"/>
      <w:divBdr>
        <w:top w:val="none" w:sz="0" w:space="0" w:color="auto"/>
        <w:left w:val="none" w:sz="0" w:space="0" w:color="auto"/>
        <w:bottom w:val="none" w:sz="0" w:space="0" w:color="auto"/>
        <w:right w:val="none" w:sz="0" w:space="0" w:color="auto"/>
      </w:divBdr>
    </w:div>
    <w:div w:id="1013458744">
      <w:bodyDiv w:val="1"/>
      <w:marLeft w:val="0"/>
      <w:marRight w:val="0"/>
      <w:marTop w:val="0"/>
      <w:marBottom w:val="0"/>
      <w:divBdr>
        <w:top w:val="none" w:sz="0" w:space="0" w:color="auto"/>
        <w:left w:val="none" w:sz="0" w:space="0" w:color="auto"/>
        <w:bottom w:val="none" w:sz="0" w:space="0" w:color="auto"/>
        <w:right w:val="none" w:sz="0" w:space="0" w:color="auto"/>
      </w:divBdr>
    </w:div>
    <w:div w:id="1482038528">
      <w:bodyDiv w:val="1"/>
      <w:marLeft w:val="0"/>
      <w:marRight w:val="0"/>
      <w:marTop w:val="0"/>
      <w:marBottom w:val="0"/>
      <w:divBdr>
        <w:top w:val="none" w:sz="0" w:space="0" w:color="auto"/>
        <w:left w:val="none" w:sz="0" w:space="0" w:color="auto"/>
        <w:bottom w:val="none" w:sz="0" w:space="0" w:color="auto"/>
        <w:right w:val="none" w:sz="0" w:space="0" w:color="auto"/>
      </w:divBdr>
    </w:div>
    <w:div w:id="1652248224">
      <w:bodyDiv w:val="1"/>
      <w:marLeft w:val="0"/>
      <w:marRight w:val="0"/>
      <w:marTop w:val="0"/>
      <w:marBottom w:val="0"/>
      <w:divBdr>
        <w:top w:val="none" w:sz="0" w:space="0" w:color="auto"/>
        <w:left w:val="none" w:sz="0" w:space="0" w:color="auto"/>
        <w:bottom w:val="none" w:sz="0" w:space="0" w:color="auto"/>
        <w:right w:val="none" w:sz="0" w:space="0" w:color="auto"/>
      </w:divBdr>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
    <w:div w:id="18849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6F45-547E-4932-B9BA-360DEA24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gel001</dc:creator>
  <cp:keywords/>
  <dc:description/>
  <cp:lastModifiedBy>Luke L. Fleming</cp:lastModifiedBy>
  <cp:revision>2</cp:revision>
  <dcterms:created xsi:type="dcterms:W3CDTF">2019-11-20T03:21:00Z</dcterms:created>
  <dcterms:modified xsi:type="dcterms:W3CDTF">2019-11-20T03:21:00Z</dcterms:modified>
</cp:coreProperties>
</file>